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w:t>
      </w:r>
      <w:commentRangeStart w:id="0"/>
      <w:r w:rsidRPr="00DA7F62">
        <w:rPr>
          <w:rFonts w:ascii="Times New Roman" w:eastAsia="Times New Roman" w:hAnsi="Times New Roman" w:cs="Times New Roman"/>
          <w:sz w:val="24"/>
          <w:szCs w:val="24"/>
        </w:rPr>
        <w:t xml:space="preserve">switching </w:t>
      </w:r>
      <w:commentRangeEnd w:id="0"/>
      <w:r w:rsidR="00005180">
        <w:rPr>
          <w:rStyle w:val="CommentReference"/>
        </w:rPr>
        <w:commentReference w:id="0"/>
      </w:r>
      <w:r w:rsidRPr="00DA7F62">
        <w:rPr>
          <w:rFonts w:ascii="Times New Roman" w:eastAsia="Times New Roman" w:hAnsi="Times New Roman" w:cs="Times New Roman"/>
          <w:sz w:val="24"/>
          <w:szCs w:val="24"/>
        </w:rPr>
        <w:t xml:space="preserve">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12"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0276E3F8"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this Github repository (</w:t>
      </w:r>
      <w:ins w:id="1" w:author="Gabe Zuckerman" w:date="2023-01-06T07:48:00Z">
        <w:r w:rsidR="0063754F">
          <w:rPr>
            <w:rFonts w:ascii="Times New Roman" w:eastAsia="Times New Roman" w:hAnsi="Times New Roman" w:cs="Times New Roman"/>
            <w:sz w:val="24"/>
            <w:szCs w:val="24"/>
            <w:lang w:val="en-US"/>
          </w:rPr>
          <w:fldChar w:fldCharType="begin"/>
        </w:r>
        <w:r w:rsidR="0063754F">
          <w:rPr>
            <w:rFonts w:ascii="Times New Roman" w:eastAsia="Times New Roman" w:hAnsi="Times New Roman" w:cs="Times New Roman"/>
            <w:sz w:val="24"/>
            <w:szCs w:val="24"/>
            <w:lang w:val="en-US"/>
          </w:rPr>
          <w:instrText xml:space="preserve"> HYPERLINK "</w:instrText>
        </w:r>
      </w:ins>
      <w:r w:rsidR="0063754F" w:rsidRPr="0063754F">
        <w:rPr>
          <w:rPrChange w:id="2" w:author="Gabe Zuckerman" w:date="2023-01-06T07:48:00Z">
            <w:rPr>
              <w:rStyle w:val="Hyperlink"/>
              <w:rFonts w:ascii="Times New Roman" w:eastAsia="Times New Roman" w:hAnsi="Times New Roman" w:cs="Times New Roman"/>
              <w:sz w:val="24"/>
              <w:szCs w:val="24"/>
              <w:lang w:val="en-US"/>
            </w:rPr>
          </w:rPrChange>
        </w:rPr>
        <w:instrText>https://github.com/gabezuckerman/Plasticity1</w:instrText>
      </w:r>
      <w:ins w:id="3" w:author="Gabe Zuckerman" w:date="2023-01-06T07:48:00Z">
        <w:r w:rsidR="0063754F">
          <w:rPr>
            <w:rFonts w:ascii="Times New Roman" w:eastAsia="Times New Roman" w:hAnsi="Times New Roman" w:cs="Times New Roman"/>
            <w:sz w:val="24"/>
            <w:szCs w:val="24"/>
            <w:lang w:val="en-US"/>
          </w:rPr>
          <w:instrText xml:space="preserve">" </w:instrText>
        </w:r>
        <w:r w:rsidR="0063754F">
          <w:rPr>
            <w:rFonts w:ascii="Times New Roman" w:eastAsia="Times New Roman" w:hAnsi="Times New Roman" w:cs="Times New Roman"/>
            <w:sz w:val="24"/>
            <w:szCs w:val="24"/>
            <w:lang w:val="en-US"/>
          </w:rPr>
        </w:r>
        <w:r w:rsidR="0063754F">
          <w:rPr>
            <w:rFonts w:ascii="Times New Roman" w:eastAsia="Times New Roman" w:hAnsi="Times New Roman" w:cs="Times New Roman"/>
            <w:sz w:val="24"/>
            <w:szCs w:val="24"/>
            <w:lang w:val="en-US"/>
          </w:rPr>
          <w:fldChar w:fldCharType="separate"/>
        </w:r>
      </w:ins>
      <w:r w:rsidR="0063754F" w:rsidRPr="0063754F">
        <w:rPr>
          <w:rStyle w:val="Hyperlink"/>
          <w:rFonts w:ascii="Times New Roman" w:eastAsia="Times New Roman" w:hAnsi="Times New Roman" w:cs="Times New Roman"/>
          <w:sz w:val="24"/>
          <w:szCs w:val="24"/>
          <w:lang w:val="en-US"/>
        </w:rPr>
        <w:t>https://github.com/gabezuckerman/Plasticity1</w:t>
      </w:r>
      <w:ins w:id="4" w:author="Gabe Zuckerman" w:date="2023-01-06T07:48:00Z">
        <w:r w:rsidR="0063754F">
          <w:rPr>
            <w:rFonts w:ascii="Times New Roman" w:eastAsia="Times New Roman" w:hAnsi="Times New Roman" w:cs="Times New Roman"/>
            <w:sz w:val="24"/>
            <w:szCs w:val="24"/>
            <w:lang w:val="en-US"/>
          </w:rPr>
          <w:fldChar w:fldCharType="end"/>
        </w:r>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ins>
      <w:del w:id="5" w:author="Gabe Zuckerman" w:date="2023-01-06T07:48:00Z">
        <w:r w:rsidR="0040000F" w:rsidRPr="00960C9D" w:rsidDel="0063754F">
          <w:rPr>
            <w:rStyle w:val="Hyperlink"/>
            <w:rFonts w:ascii="Times New Roman" w:eastAsia="Times New Roman" w:hAnsi="Times New Roman" w:cs="Times New Roman"/>
            <w:color w:val="000000" w:themeColor="text1"/>
            <w:sz w:val="24"/>
            <w:szCs w:val="24"/>
            <w:u w:val="none"/>
            <w:lang w:val="en-US"/>
          </w:rPr>
          <w:delText xml:space="preserve"> </w:delText>
        </w:r>
        <w:commentRangeStart w:id="6"/>
        <w:r w:rsidR="0040000F" w:rsidRPr="00960C9D" w:rsidDel="0063754F">
          <w:rPr>
            <w:rStyle w:val="Hyperlink"/>
            <w:rFonts w:ascii="Times New Roman" w:eastAsia="Times New Roman" w:hAnsi="Times New Roman" w:cs="Times New Roman"/>
            <w:color w:val="000000" w:themeColor="text1"/>
            <w:sz w:val="24"/>
            <w:szCs w:val="24"/>
            <w:u w:val="none"/>
            <w:lang w:val="en-US"/>
          </w:rPr>
          <w:delText>[will be made more reader friendly prior to publication]</w:delText>
        </w:r>
        <w:commentRangeEnd w:id="6"/>
        <w:r w:rsidR="001F1C5D" w:rsidDel="0063754F">
          <w:rPr>
            <w:rStyle w:val="CommentReference"/>
          </w:rPr>
          <w:commentReference w:id="6"/>
        </w:r>
        <w:r w:rsidR="0040000F" w:rsidRPr="00960C9D" w:rsidDel="0063754F">
          <w:rPr>
            <w:rStyle w:val="Hyperlink"/>
            <w:rFonts w:ascii="Times New Roman" w:eastAsia="Times New Roman" w:hAnsi="Times New Roman" w:cs="Times New Roman"/>
            <w:color w:val="000000" w:themeColor="text1"/>
            <w:sz w:val="24"/>
            <w:szCs w:val="24"/>
            <w:u w:val="none"/>
            <w:lang w:val="en-US"/>
          </w:rPr>
          <w:delText>)</w:delText>
        </w:r>
        <w:r w:rsidR="0040000F" w:rsidRPr="00960C9D" w:rsidDel="0063754F">
          <w:rPr>
            <w:rStyle w:val="Hyperlink"/>
            <w:rFonts w:ascii="Times New Roman" w:eastAsia="Times New Roman" w:hAnsi="Times New Roman" w:cs="Times New Roman"/>
            <w:sz w:val="24"/>
            <w:szCs w:val="24"/>
            <w:u w:val="none"/>
            <w:lang w:val="en-US"/>
          </w:rPr>
          <w:delText xml:space="preserve">. </w:delText>
        </w:r>
      </w:del>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Gude (</w:t>
      </w:r>
      <w:hyperlink r:id="rId13"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4"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796DEEF7"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or data requests regarding the Northern herd, please reach out to Daniel Stahler (</w:t>
      </w:r>
      <w:ins w:id="7" w:author="Gabe Zuckerman" w:date="2023-01-09T18:45:00Z">
        <w:r w:rsidR="005507A2">
          <w:rPr>
            <w:rFonts w:ascii="Times New Roman" w:hAnsi="Times New Roman" w:cs="Times New Roman"/>
            <w:color w:val="0563C1"/>
            <w:sz w:val="24"/>
            <w:szCs w:val="24"/>
            <w:u w:val="single"/>
          </w:rPr>
          <w:fldChar w:fldCharType="begin"/>
        </w:r>
        <w:r w:rsidR="005507A2">
          <w:rPr>
            <w:rFonts w:ascii="Times New Roman" w:hAnsi="Times New Roman" w:cs="Times New Roman"/>
            <w:color w:val="0563C1"/>
            <w:sz w:val="24"/>
            <w:szCs w:val="24"/>
            <w:u w:val="single"/>
          </w:rPr>
          <w:instrText xml:space="preserve"> HYPERLINK "mailto:</w:instrText>
        </w:r>
      </w:ins>
      <w:ins w:id="8" w:author="Gabe Zuckerman" w:date="2023-01-09T18:44:00Z">
        <w:r w:rsidR="005507A2" w:rsidRPr="005507A2">
          <w:rPr>
            <w:color w:val="0563C1"/>
            <w:rPrChange w:id="9" w:author="Gabe Zuckerman" w:date="2023-01-09T18:45:00Z">
              <w:rPr>
                <w:rStyle w:val="Hyperlink"/>
                <w:rFonts w:ascii="Times New Roman" w:hAnsi="Times New Roman" w:cs="Times New Roman"/>
                <w:sz w:val="24"/>
                <w:szCs w:val="24"/>
              </w:rPr>
            </w:rPrChange>
          </w:rPr>
          <w:instrText>d</w:instrText>
        </w:r>
      </w:ins>
      <w:r w:rsidR="005507A2" w:rsidRPr="005507A2">
        <w:rPr>
          <w:color w:val="0563C1"/>
          <w:rPrChange w:id="10" w:author="Gabe Zuckerman" w:date="2023-01-09T18:45:00Z">
            <w:rPr>
              <w:rStyle w:val="Hyperlink"/>
              <w:rFonts w:ascii="Times New Roman" w:hAnsi="Times New Roman" w:cs="Times New Roman"/>
              <w:sz w:val="24"/>
              <w:szCs w:val="24"/>
            </w:rPr>
          </w:rPrChange>
        </w:rPr>
        <w:instrText>an_stahler@nps.gov</w:instrText>
      </w:r>
      <w:ins w:id="11" w:author="Gabe Zuckerman" w:date="2023-01-09T18:45:00Z">
        <w:r w:rsidR="005507A2">
          <w:rPr>
            <w:rFonts w:ascii="Times New Roman" w:hAnsi="Times New Roman" w:cs="Times New Roman"/>
            <w:color w:val="0563C1"/>
            <w:sz w:val="24"/>
            <w:szCs w:val="24"/>
            <w:u w:val="single"/>
          </w:rPr>
          <w:instrText xml:space="preserve">" </w:instrText>
        </w:r>
        <w:r w:rsidR="005507A2">
          <w:rPr>
            <w:rFonts w:ascii="Times New Roman" w:hAnsi="Times New Roman" w:cs="Times New Roman"/>
            <w:color w:val="0563C1"/>
            <w:sz w:val="24"/>
            <w:szCs w:val="24"/>
            <w:u w:val="single"/>
          </w:rPr>
        </w:r>
        <w:r w:rsidR="005507A2">
          <w:rPr>
            <w:rFonts w:ascii="Times New Roman" w:hAnsi="Times New Roman" w:cs="Times New Roman"/>
            <w:color w:val="0563C1"/>
            <w:sz w:val="24"/>
            <w:szCs w:val="24"/>
            <w:u w:val="single"/>
          </w:rPr>
          <w:fldChar w:fldCharType="separate"/>
        </w:r>
      </w:ins>
      <w:ins w:id="12" w:author="Gabe Zuckerman" w:date="2023-01-09T18:44:00Z">
        <w:r w:rsidR="005507A2" w:rsidRPr="005507A2">
          <w:rPr>
            <w:rStyle w:val="Hyperlink"/>
            <w:rFonts w:ascii="Times New Roman" w:hAnsi="Times New Roman" w:cs="Times New Roman"/>
            <w:sz w:val="24"/>
            <w:szCs w:val="24"/>
          </w:rPr>
          <w:t>d</w:t>
        </w:r>
      </w:ins>
      <w:del w:id="13" w:author="Gabe Zuckerman" w:date="2023-01-09T18:44:00Z">
        <w:r w:rsidR="005507A2" w:rsidRPr="005507A2" w:rsidDel="00B309FF">
          <w:rPr>
            <w:rStyle w:val="Hyperlink"/>
            <w:rFonts w:ascii="Times New Roman" w:hAnsi="Times New Roman" w:cs="Times New Roman"/>
            <w:sz w:val="24"/>
            <w:szCs w:val="24"/>
          </w:rPr>
          <w:delText>D</w:delText>
        </w:r>
      </w:del>
      <w:r w:rsidR="005507A2" w:rsidRPr="005507A2">
        <w:rPr>
          <w:rStyle w:val="Hyperlink"/>
          <w:rFonts w:ascii="Times New Roman" w:hAnsi="Times New Roman" w:cs="Times New Roman"/>
          <w:sz w:val="24"/>
          <w:szCs w:val="24"/>
        </w:rPr>
        <w:t>an</w:t>
      </w:r>
      <w:del w:id="14" w:author="Gabe Zuckerman" w:date="2023-01-09T18:44:00Z">
        <w:r w:rsidR="005507A2" w:rsidRPr="005507A2" w:rsidDel="00B309FF">
          <w:rPr>
            <w:rStyle w:val="Hyperlink"/>
            <w:rFonts w:ascii="Times New Roman" w:hAnsi="Times New Roman" w:cs="Times New Roman"/>
            <w:sz w:val="24"/>
            <w:szCs w:val="24"/>
          </w:rPr>
          <w:delText>iel</w:delText>
        </w:r>
      </w:del>
      <w:r w:rsidR="005507A2" w:rsidRPr="005507A2">
        <w:rPr>
          <w:rStyle w:val="Hyperlink"/>
          <w:rFonts w:ascii="Times New Roman" w:hAnsi="Times New Roman" w:cs="Times New Roman"/>
          <w:sz w:val="24"/>
          <w:szCs w:val="24"/>
        </w:rPr>
        <w:t>_stahler@nps.gov</w:t>
      </w:r>
      <w:ins w:id="15" w:author="Gabe Zuckerman" w:date="2023-01-09T18:45:00Z">
        <w:r w:rsidR="005507A2">
          <w:rPr>
            <w:rFonts w:ascii="Times New Roman" w:hAnsi="Times New Roman" w:cs="Times New Roman"/>
            <w:color w:val="0563C1"/>
            <w:sz w:val="24"/>
            <w:szCs w:val="24"/>
            <w:u w:val="single"/>
          </w:rPr>
          <w:fldChar w:fldCharType="end"/>
        </w:r>
      </w:ins>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MacNulty </w:t>
      </w:r>
      <w:r w:rsidRPr="00977274">
        <w:rPr>
          <w:rFonts w:ascii="Times New Roman" w:hAnsi="Times New Roman" w:cs="Times New Roman"/>
          <w:color w:val="000000"/>
          <w:sz w:val="24"/>
          <w:szCs w:val="24"/>
        </w:rPr>
        <w:lastRenderedPageBreak/>
        <w:t>(</w:t>
      </w:r>
      <w:hyperlink r:id="rId15"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106D135B"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6"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 xml:space="preserve">U.S. Geological Survey; Wyoming Cooperative Fish and Wildlife Research </w:t>
      </w:r>
      <w:del w:id="16" w:author="Gabe Zuckerman" w:date="2023-01-09T18:44:00Z">
        <w:r w:rsidR="00D75CF0" w:rsidRPr="000F1051" w:rsidDel="000C2AE9">
          <w:rPr>
            <w:rFonts w:ascii="Times New Roman" w:hAnsi="Times New Roman" w:cs="Times New Roman"/>
            <w:color w:val="000000"/>
            <w:sz w:val="24"/>
            <w:szCs w:val="24"/>
          </w:rPr>
          <w:delText>Unit</w:delText>
        </w:r>
        <w:r w:rsidRPr="00977274" w:rsidDel="000C2AE9">
          <w:rPr>
            <w:rFonts w:ascii="Times New Roman" w:hAnsi="Times New Roman" w:cs="Times New Roman"/>
            <w:color w:val="000000"/>
            <w:sz w:val="24"/>
            <w:szCs w:val="24"/>
          </w:rPr>
          <w:delText xml:space="preserve"> or Doug McWhirter</w:delText>
        </w:r>
        <w:r w:rsidR="00EF7619" w:rsidRPr="00977274" w:rsidDel="000C2AE9">
          <w:rPr>
            <w:rFonts w:ascii="Times New Roman" w:hAnsi="Times New Roman" w:cs="Times New Roman"/>
            <w:color w:val="000000"/>
            <w:sz w:val="24"/>
            <w:szCs w:val="24"/>
          </w:rPr>
          <w:delText xml:space="preserve"> (</w:delText>
        </w:r>
        <w:r w:rsidDel="000C2AE9">
          <w:fldChar w:fldCharType="begin"/>
        </w:r>
        <w:r w:rsidDel="000C2AE9">
          <w:delInstrText>HYPERLINK "mailto:doug.mcwhirter@wyo.gov"</w:delInstrText>
        </w:r>
        <w:r w:rsidDel="000C2AE9">
          <w:fldChar w:fldCharType="separate"/>
        </w:r>
        <w:r w:rsidR="00EF7619" w:rsidRPr="00977274" w:rsidDel="000C2AE9">
          <w:rPr>
            <w:rStyle w:val="Hyperlink"/>
            <w:rFonts w:ascii="Times New Roman" w:hAnsi="Times New Roman" w:cs="Times New Roman"/>
            <w:color w:val="0563C1"/>
            <w:sz w:val="24"/>
            <w:szCs w:val="24"/>
          </w:rPr>
          <w:delText>doug.mcwhirter@wyo.gov</w:delText>
        </w:r>
        <w:r w:rsidDel="000C2AE9">
          <w:rPr>
            <w:rStyle w:val="Hyperlink"/>
            <w:rFonts w:ascii="Times New Roman" w:hAnsi="Times New Roman" w:cs="Times New Roman"/>
            <w:color w:val="0563C1"/>
            <w:sz w:val="24"/>
            <w:szCs w:val="24"/>
          </w:rPr>
          <w:fldChar w:fldCharType="end"/>
        </w:r>
        <w:r w:rsidR="00EF7619" w:rsidRPr="00977274" w:rsidDel="000C2AE9">
          <w:rPr>
            <w:rFonts w:ascii="Times New Roman" w:hAnsi="Times New Roman" w:cs="Times New Roman"/>
            <w:color w:val="000000"/>
            <w:sz w:val="24"/>
            <w:szCs w:val="24"/>
          </w:rPr>
          <w:delText>)</w:delText>
        </w:r>
        <w:r w:rsidRPr="00977274" w:rsidDel="000C2AE9">
          <w:rPr>
            <w:rFonts w:ascii="Times New Roman" w:hAnsi="Times New Roman" w:cs="Times New Roman"/>
            <w:color w:val="000000"/>
            <w:sz w:val="24"/>
            <w:szCs w:val="24"/>
          </w:rPr>
          <w:delText xml:space="preserve"> </w:delText>
        </w:r>
        <w:r w:rsidR="00D75CF0" w:rsidRPr="000F1051" w:rsidDel="000C2AE9">
          <w:rPr>
            <w:rFonts w:ascii="Times New Roman" w:eastAsia="Times New Roman" w:hAnsi="Times New Roman" w:cs="Times New Roman"/>
            <w:color w:val="000000"/>
            <w:sz w:val="24"/>
            <w:szCs w:val="24"/>
            <w:lang w:val="en-US"/>
          </w:rPr>
          <w:delText>from</w:delText>
        </w:r>
        <w:r w:rsidRPr="000F1051" w:rsidDel="000C2AE9">
          <w:rPr>
            <w:rFonts w:ascii="Times New Roman" w:eastAsia="Times New Roman" w:hAnsi="Times New Roman" w:cs="Times New Roman"/>
            <w:color w:val="000000"/>
            <w:sz w:val="24"/>
            <w:szCs w:val="24"/>
            <w:lang w:val="en-US"/>
          </w:rPr>
          <w:delText xml:space="preserve"> </w:delText>
        </w:r>
        <w:r w:rsidR="00D75CF0" w:rsidRPr="000F1051" w:rsidDel="000C2AE9">
          <w:rPr>
            <w:rFonts w:ascii="Times New Roman" w:eastAsia="Times New Roman" w:hAnsi="Times New Roman" w:cs="Times New Roman"/>
            <w:color w:val="000000"/>
            <w:sz w:val="24"/>
            <w:szCs w:val="24"/>
            <w:lang w:val="en-US"/>
          </w:rPr>
          <w:delText xml:space="preserve">the </w:delText>
        </w:r>
        <w:r w:rsidR="00EF7619" w:rsidRPr="000F1051" w:rsidDel="000C2AE9">
          <w:rPr>
            <w:rFonts w:ascii="Times New Roman" w:eastAsia="Times New Roman" w:hAnsi="Times New Roman" w:cs="Times New Roman"/>
            <w:color w:val="000000" w:themeColor="text1"/>
            <w:sz w:val="24"/>
            <w:szCs w:val="24"/>
            <w:shd w:val="clear" w:color="auto" w:fill="FFFFFF"/>
            <w:lang w:val="en-US"/>
          </w:rPr>
          <w:delText>Wyoming Game and Fish Department</w:delText>
        </w:r>
      </w:del>
      <w:ins w:id="17" w:author="Gabe Zuckerman" w:date="2023-01-09T18:44:00Z">
        <w:r w:rsidR="000C2AE9">
          <w:rPr>
            <w:rFonts w:ascii="Times New Roman" w:hAnsi="Times New Roman" w:cs="Times New Roman"/>
            <w:color w:val="000000"/>
            <w:sz w:val="24"/>
            <w:szCs w:val="24"/>
          </w:rPr>
          <w:t>Unit</w:t>
        </w:r>
      </w:ins>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611237CE"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Tony Mong (</w:t>
      </w:r>
      <w:hyperlink r:id="rId17"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ins w:id="18" w:author="Gabe Zuckerman" w:date="2023-01-13T14:40:00Z">
        <w:r w:rsidR="00DB7430">
          <w:rPr>
            <w:rFonts w:ascii="Times New Roman" w:hAnsi="Times New Roman" w:cs="Times New Roman"/>
            <w:color w:val="000000"/>
            <w:sz w:val="24"/>
            <w:szCs w:val="24"/>
          </w:rPr>
          <w:t xml:space="preserve">the </w:t>
        </w:r>
      </w:ins>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ins w:id="19" w:author="Gabe Zuckerman" w:date="2023-01-06T08:29:00Z">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r w:rsidR="00442FA2">
          <w:rPr>
            <w:rFonts w:ascii="Times New Roman" w:eastAsia="Times New Roman" w:hAnsi="Times New Roman" w:cs="Times New Roman"/>
            <w:color w:val="000000" w:themeColor="text1"/>
            <w:sz w:val="24"/>
            <w:szCs w:val="24"/>
            <w:shd w:val="clear" w:color="auto" w:fill="FFFFFF"/>
            <w:lang w:val="en-US"/>
          </w:rPr>
          <w:fldChar w:fldCharType="begin"/>
        </w:r>
        <w:r w:rsidR="00442FA2">
          <w:rPr>
            <w:rFonts w:ascii="Times New Roman" w:eastAsia="Times New Roman" w:hAnsi="Times New Roman" w:cs="Times New Roman"/>
            <w:color w:val="000000" w:themeColor="text1"/>
            <w:sz w:val="24"/>
            <w:szCs w:val="24"/>
            <w:shd w:val="clear" w:color="auto" w:fill="FFFFFF"/>
            <w:lang w:val="en-US"/>
          </w:rPr>
          <w:instrText xml:space="preserve"> HYPERLINK "mailto:amiddleton@berkeley.edu" </w:instrText>
        </w:r>
        <w:r w:rsidR="00442FA2">
          <w:rPr>
            <w:rFonts w:ascii="Times New Roman" w:eastAsia="Times New Roman" w:hAnsi="Times New Roman" w:cs="Times New Roman"/>
            <w:color w:val="000000" w:themeColor="text1"/>
            <w:sz w:val="24"/>
            <w:szCs w:val="24"/>
            <w:shd w:val="clear" w:color="auto" w:fill="FFFFFF"/>
            <w:lang w:val="en-US"/>
          </w:rPr>
        </w:r>
        <w:r w:rsidR="00442FA2">
          <w:rPr>
            <w:rFonts w:ascii="Times New Roman" w:eastAsia="Times New Roman" w:hAnsi="Times New Roman" w:cs="Times New Roman"/>
            <w:color w:val="000000" w:themeColor="text1"/>
            <w:sz w:val="24"/>
            <w:szCs w:val="24"/>
            <w:shd w:val="clear" w:color="auto" w:fill="FFFFFF"/>
            <w:lang w:val="en-US"/>
          </w:rPr>
          <w:fldChar w:fldCharType="separate"/>
        </w:r>
        <w:r w:rsidR="00442FA2" w:rsidRPr="00D70AE9">
          <w:rPr>
            <w:rStyle w:val="Hyperlink"/>
            <w:rFonts w:ascii="Times New Roman" w:eastAsia="Times New Roman" w:hAnsi="Times New Roman" w:cs="Times New Roman"/>
            <w:sz w:val="24"/>
            <w:szCs w:val="24"/>
            <w:shd w:val="clear" w:color="auto" w:fill="FFFFFF"/>
            <w:lang w:val="en-US"/>
          </w:rPr>
          <w:t>amiddleton@berkeley.edu</w:t>
        </w:r>
        <w:r w:rsidR="00442FA2">
          <w:rPr>
            <w:rFonts w:ascii="Times New Roman" w:eastAsia="Times New Roman" w:hAnsi="Times New Roman" w:cs="Times New Roman"/>
            <w:color w:val="000000" w:themeColor="text1"/>
            <w:sz w:val="24"/>
            <w:szCs w:val="24"/>
            <w:shd w:val="clear" w:color="auto" w:fill="FFFFFF"/>
            <w:lang w:val="en-US"/>
          </w:rPr>
          <w:fldChar w:fldCharType="end"/>
        </w:r>
        <w:r w:rsidR="00442FA2">
          <w:rPr>
            <w:rFonts w:ascii="Times New Roman" w:eastAsia="Times New Roman" w:hAnsi="Times New Roman" w:cs="Times New Roman"/>
            <w:color w:val="000000" w:themeColor="text1"/>
            <w:sz w:val="24"/>
            <w:szCs w:val="24"/>
            <w:shd w:val="clear" w:color="auto" w:fill="FFFFFF"/>
            <w:lang w:val="en-US"/>
          </w:rPr>
          <w:t>) from UC Berkeley</w:t>
        </w:r>
      </w:ins>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465714BA"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18"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ins w:id="20" w:author="Gabe Zuckerman" w:date="2023-01-13T14:40:00Z">
        <w:r w:rsidR="009415A0">
          <w:rPr>
            <w:rFonts w:ascii="Times New Roman" w:hAnsi="Times New Roman" w:cs="Times New Roman"/>
            <w:color w:val="000000"/>
            <w:sz w:val="24"/>
            <w:szCs w:val="24"/>
          </w:rPr>
          <w:t xml:space="preserve"> </w:t>
        </w:r>
        <w:r w:rsidR="009415A0" w:rsidRPr="009415A0">
          <w:rPr>
            <w:rFonts w:ascii="Times New Roman" w:hAnsi="Times New Roman" w:cs="Times New Roman"/>
            <w:color w:val="000000"/>
            <w:sz w:val="24"/>
            <w:szCs w:val="24"/>
          </w:rPr>
          <w:t>or Ben Wise (</w:t>
        </w:r>
        <w:r w:rsidR="009415A0" w:rsidRPr="009415A0">
          <w:rPr>
            <w:rFonts w:ascii="Times New Roman" w:hAnsi="Times New Roman" w:cs="Times New Roman"/>
            <w:color w:val="222222"/>
            <w:sz w:val="24"/>
            <w:szCs w:val="24"/>
            <w:shd w:val="clear" w:color="auto" w:fill="FFFFFF"/>
            <w:rPrChange w:id="21" w:author="Gabe Zuckerman" w:date="2023-01-13T14:40:00Z">
              <w:rPr>
                <w:rFonts w:ascii="Roboto" w:hAnsi="Roboto"/>
                <w:color w:val="222222"/>
                <w:sz w:val="21"/>
                <w:szCs w:val="21"/>
                <w:shd w:val="clear" w:color="auto" w:fill="FFFFFF"/>
              </w:rPr>
            </w:rPrChange>
          </w:rPr>
          <w:fldChar w:fldCharType="begin"/>
        </w:r>
        <w:r w:rsidR="009415A0" w:rsidRPr="009415A0">
          <w:rPr>
            <w:rFonts w:ascii="Times New Roman" w:hAnsi="Times New Roman" w:cs="Times New Roman"/>
            <w:color w:val="222222"/>
            <w:sz w:val="24"/>
            <w:szCs w:val="24"/>
            <w:shd w:val="clear" w:color="auto" w:fill="FFFFFF"/>
            <w:rPrChange w:id="22" w:author="Gabe Zuckerman" w:date="2023-01-13T14:40:00Z">
              <w:rPr>
                <w:rFonts w:ascii="Roboto" w:hAnsi="Roboto"/>
                <w:color w:val="222222"/>
                <w:sz w:val="21"/>
                <w:szCs w:val="21"/>
                <w:shd w:val="clear" w:color="auto" w:fill="FFFFFF"/>
              </w:rPr>
            </w:rPrChange>
          </w:rPr>
          <w:instrText xml:space="preserve"> HYPERLINK "mailto:benjamin.wise@wyo.gov" </w:instrText>
        </w:r>
        <w:r w:rsidR="009415A0" w:rsidRPr="00965615">
          <w:rPr>
            <w:rFonts w:ascii="Times New Roman" w:hAnsi="Times New Roman" w:cs="Times New Roman"/>
            <w:color w:val="222222"/>
            <w:sz w:val="24"/>
            <w:szCs w:val="24"/>
            <w:shd w:val="clear" w:color="auto" w:fill="FFFFFF"/>
          </w:rPr>
        </w:r>
        <w:r w:rsidR="009415A0" w:rsidRPr="009415A0">
          <w:rPr>
            <w:rFonts w:ascii="Times New Roman" w:hAnsi="Times New Roman" w:cs="Times New Roman"/>
            <w:color w:val="222222"/>
            <w:sz w:val="24"/>
            <w:szCs w:val="24"/>
            <w:shd w:val="clear" w:color="auto" w:fill="FFFFFF"/>
            <w:rPrChange w:id="23" w:author="Gabe Zuckerman" w:date="2023-01-13T14:40:00Z">
              <w:rPr>
                <w:rFonts w:ascii="Roboto" w:hAnsi="Roboto"/>
                <w:color w:val="222222"/>
                <w:sz w:val="21"/>
                <w:szCs w:val="21"/>
                <w:shd w:val="clear" w:color="auto" w:fill="FFFFFF"/>
              </w:rPr>
            </w:rPrChange>
          </w:rPr>
          <w:fldChar w:fldCharType="separate"/>
        </w:r>
        <w:r w:rsidR="009415A0" w:rsidRPr="009415A0">
          <w:rPr>
            <w:rStyle w:val="Hyperlink"/>
            <w:rFonts w:ascii="Times New Roman" w:hAnsi="Times New Roman" w:cs="Times New Roman"/>
            <w:sz w:val="24"/>
            <w:szCs w:val="24"/>
            <w:shd w:val="clear" w:color="auto" w:fill="FFFFFF"/>
            <w:rPrChange w:id="24" w:author="Gabe Zuckerman" w:date="2023-01-13T14:40:00Z">
              <w:rPr>
                <w:rStyle w:val="Hyperlink"/>
                <w:rFonts w:ascii="Roboto" w:hAnsi="Roboto"/>
                <w:sz w:val="21"/>
                <w:szCs w:val="21"/>
                <w:shd w:val="clear" w:color="auto" w:fill="FFFFFF"/>
              </w:rPr>
            </w:rPrChange>
          </w:rPr>
          <w:t>benjamin.wise@wyo.gov</w:t>
        </w:r>
        <w:r w:rsidR="009415A0" w:rsidRPr="009415A0">
          <w:rPr>
            <w:rFonts w:ascii="Times New Roman" w:hAnsi="Times New Roman" w:cs="Times New Roman"/>
            <w:color w:val="222222"/>
            <w:sz w:val="24"/>
            <w:szCs w:val="24"/>
            <w:shd w:val="clear" w:color="auto" w:fill="FFFFFF"/>
            <w:rPrChange w:id="25" w:author="Gabe Zuckerman" w:date="2023-01-13T14:40:00Z">
              <w:rPr>
                <w:rFonts w:ascii="Roboto" w:hAnsi="Roboto"/>
                <w:color w:val="222222"/>
                <w:sz w:val="21"/>
                <w:szCs w:val="21"/>
                <w:shd w:val="clear" w:color="auto" w:fill="FFFFFF"/>
              </w:rPr>
            </w:rPrChange>
          </w:rPr>
          <w:fldChar w:fldCharType="end"/>
        </w:r>
        <w:r w:rsidR="009415A0" w:rsidRPr="009415A0">
          <w:rPr>
            <w:rFonts w:ascii="Times New Roman" w:hAnsi="Times New Roman" w:cs="Times New Roman"/>
            <w:color w:val="222222"/>
            <w:sz w:val="24"/>
            <w:szCs w:val="24"/>
            <w:shd w:val="clear" w:color="auto" w:fill="FFFFFF"/>
            <w:rPrChange w:id="26" w:author="Gabe Zuckerman" w:date="2023-01-13T14:40:00Z">
              <w:rPr>
                <w:rFonts w:ascii="Roboto" w:hAnsi="Roboto"/>
                <w:color w:val="222222"/>
                <w:sz w:val="21"/>
                <w:szCs w:val="21"/>
                <w:shd w:val="clear" w:color="auto" w:fill="FFFFFF"/>
              </w:rPr>
            </w:rPrChange>
          </w:rPr>
          <w:t xml:space="preserve">) from </w:t>
        </w:r>
        <w:r w:rsidR="00DB7430">
          <w:rPr>
            <w:rFonts w:ascii="Times New Roman" w:hAnsi="Times New Roman" w:cs="Times New Roman"/>
            <w:color w:val="222222"/>
            <w:sz w:val="24"/>
            <w:szCs w:val="24"/>
            <w:shd w:val="clear" w:color="auto" w:fill="FFFFFF"/>
          </w:rPr>
          <w:t xml:space="preserve">the </w:t>
        </w:r>
        <w:r w:rsidR="009415A0" w:rsidRPr="009415A0">
          <w:rPr>
            <w:rFonts w:ascii="Times New Roman" w:hAnsi="Times New Roman" w:cs="Times New Roman"/>
            <w:color w:val="222222"/>
            <w:sz w:val="24"/>
            <w:szCs w:val="24"/>
            <w:shd w:val="clear" w:color="auto" w:fill="FFFFFF"/>
            <w:rPrChange w:id="27" w:author="Gabe Zuckerman" w:date="2023-01-13T14:40:00Z">
              <w:rPr>
                <w:rFonts w:ascii="Roboto" w:hAnsi="Roboto"/>
                <w:color w:val="222222"/>
                <w:sz w:val="21"/>
                <w:szCs w:val="21"/>
                <w:shd w:val="clear" w:color="auto" w:fill="FFFFFF"/>
              </w:rPr>
            </w:rPrChange>
          </w:rPr>
          <w:t>Wyoming Game and Fish Department</w:t>
        </w:r>
      </w:ins>
      <w:del w:id="28" w:author="Gabe Zuckerman" w:date="2023-01-09T18:44:00Z">
        <w:r w:rsidR="000C2F43" w:rsidRPr="00977274" w:rsidDel="00A806DE">
          <w:rPr>
            <w:rFonts w:ascii="Times New Roman" w:hAnsi="Times New Roman" w:cs="Times New Roman"/>
            <w:color w:val="000000"/>
            <w:sz w:val="24"/>
            <w:szCs w:val="24"/>
          </w:rPr>
          <w:delText xml:space="preserve"> </w:delText>
        </w:r>
        <w:r w:rsidRPr="00977274" w:rsidDel="00A806DE">
          <w:rPr>
            <w:rFonts w:ascii="Times New Roman" w:hAnsi="Times New Roman" w:cs="Times New Roman"/>
            <w:color w:val="000000"/>
            <w:sz w:val="24"/>
            <w:szCs w:val="24"/>
          </w:rPr>
          <w:delText>or Doug McWhirter (</w:delText>
        </w:r>
      </w:del>
      <w:del w:id="29" w:author="Gabe Zuckerman" w:date="2023-01-06T08:29:00Z">
        <w:r w:rsidDel="00B513FC">
          <w:fldChar w:fldCharType="begin"/>
        </w:r>
        <w:r w:rsidDel="00B513FC">
          <w:delInstrText>HYPERLINK "mailto:doug.mcwhirter@wyo.gov)%20from"</w:delInstrText>
        </w:r>
        <w:r w:rsidDel="00B513FC">
          <w:fldChar w:fldCharType="separate"/>
        </w:r>
        <w:r w:rsidR="000C2F43" w:rsidRPr="00B513FC" w:rsidDel="00B513FC">
          <w:rPr>
            <w:rPrChange w:id="30" w:author="Gabe Zuckerman" w:date="2023-01-06T08:29:00Z">
              <w:rPr>
                <w:rStyle w:val="Hyperlink"/>
                <w:rFonts w:ascii="Times New Roman" w:hAnsi="Times New Roman" w:cs="Times New Roman"/>
                <w:sz w:val="24"/>
                <w:szCs w:val="24"/>
              </w:rPr>
            </w:rPrChange>
          </w:rPr>
          <w:delText>doug.mcwhirter@wyo.gov) from</w:delText>
        </w:r>
        <w:r w:rsidDel="00B513FC">
          <w:rPr>
            <w:rStyle w:val="Hyperlink"/>
            <w:rFonts w:ascii="Times New Roman" w:hAnsi="Times New Roman" w:cs="Times New Roman"/>
            <w:sz w:val="24"/>
            <w:szCs w:val="24"/>
          </w:rPr>
          <w:fldChar w:fldCharType="end"/>
        </w:r>
      </w:del>
      <w:del w:id="31" w:author="Gabe Zuckerman" w:date="2023-01-09T18:44:00Z">
        <w:r w:rsidR="000C2F43" w:rsidRPr="00977274" w:rsidDel="00A806DE">
          <w:rPr>
            <w:rFonts w:ascii="Times New Roman" w:hAnsi="Times New Roman" w:cs="Times New Roman"/>
            <w:color w:val="000000"/>
            <w:sz w:val="24"/>
            <w:szCs w:val="24"/>
          </w:rPr>
          <w:delText xml:space="preserve"> the</w:delText>
        </w:r>
        <w:r w:rsidRPr="000F1051" w:rsidDel="00A806DE">
          <w:rPr>
            <w:rFonts w:ascii="Times New Roman" w:eastAsia="Times New Roman" w:hAnsi="Times New Roman" w:cs="Times New Roman"/>
            <w:color w:val="000000"/>
            <w:sz w:val="24"/>
            <w:szCs w:val="24"/>
            <w:lang w:val="en-US"/>
          </w:rPr>
          <w:delText xml:space="preserve"> </w:delText>
        </w:r>
        <w:r w:rsidRPr="000F1051" w:rsidDel="00A806DE">
          <w:rPr>
            <w:rFonts w:ascii="Times New Roman" w:eastAsia="Times New Roman" w:hAnsi="Times New Roman" w:cs="Times New Roman"/>
            <w:color w:val="000000" w:themeColor="text1"/>
            <w:sz w:val="24"/>
            <w:szCs w:val="24"/>
            <w:shd w:val="clear" w:color="auto" w:fill="FFFFFF"/>
            <w:lang w:val="en-US"/>
          </w:rPr>
          <w:delText>Wyoming Game and Fish Department</w:delText>
        </w:r>
      </w:del>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19"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Eric Maichack (</w:t>
      </w:r>
      <w:hyperlink r:id="rId20"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Hoback, Pinedale, South Wind River and Piney herds, please reach out to </w:t>
      </w:r>
      <w:r w:rsidRPr="00977274">
        <w:rPr>
          <w:rFonts w:ascii="Times New Roman" w:hAnsi="Times New Roman" w:cs="Times New Roman"/>
          <w:color w:val="000000"/>
          <w:sz w:val="24"/>
          <w:szCs w:val="24"/>
        </w:rPr>
        <w:t>Brandon Scurlock (</w:t>
      </w:r>
      <w:hyperlink r:id="rId21"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2"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Vermote,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3"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4"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Pengra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w:t>
      </w:r>
      <w:r w:rsidR="00B91665">
        <w:rPr>
          <w:rFonts w:ascii="Times New Roman" w:eastAsia="Times New Roman" w:hAnsi="Times New Roman" w:cs="Times New Roman"/>
          <w:sz w:val="24"/>
          <w:szCs w:val="24"/>
        </w:rPr>
        <w:lastRenderedPageBreak/>
        <w:t xml:space="preserve">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5"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6"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1F3CFF13" w:rsidR="008E7F5E" w:rsidRPr="00FF6C03" w:rsidRDefault="00FF6C03" w:rsidP="00FF6C03">
      <w:pPr>
        <w:rPr>
          <w:rFonts w:ascii="Times New Roman" w:eastAsia="Times New Roman" w:hAnsi="Times New Roman" w:cs="Times New Roman"/>
          <w:sz w:val="24"/>
          <w:szCs w:val="24"/>
          <w:lang w:val="en-US"/>
        </w:rPr>
      </w:pPr>
      <w:bookmarkStart w:id="32"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ins w:id="33" w:author="Gabe Zuckerman" w:date="2023-01-06T09:24:00Z">
        <w:r w:rsidR="00E14D9F">
          <w:rPr>
            <w:rFonts w:ascii="Times New Roman" w:eastAsia="Times New Roman" w:hAnsi="Times New Roman" w:cs="Times New Roman"/>
            <w:bCs/>
            <w:sz w:val="24"/>
            <w:szCs w:val="24"/>
          </w:rPr>
          <w:t>-</w:t>
        </w:r>
      </w:ins>
      <w:del w:id="34" w:author="Gabe Zuckerman" w:date="2023-01-06T09:24:00Z">
        <w:r w:rsidR="008E7F5E" w:rsidDel="00E14D9F">
          <w:rPr>
            <w:rFonts w:ascii="Times New Roman" w:eastAsia="Times New Roman" w:hAnsi="Times New Roman" w:cs="Times New Roman"/>
            <w:bCs/>
            <w:sz w:val="24"/>
            <w:szCs w:val="24"/>
          </w:rPr>
          <w:delText xml:space="preserve"> </w:delText>
        </w:r>
      </w:del>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ins w:id="35" w:author="Gabe Zuckerman" w:date="2023-01-06T08:31:00Z">
        <w:r w:rsidR="003A0D69">
          <w:rPr>
            <w:rFonts w:ascii="Times New Roman" w:eastAsia="Times New Roman" w:hAnsi="Times New Roman" w:cs="Times New Roman"/>
            <w:bCs/>
            <w:sz w:val="24"/>
            <w:szCs w:val="24"/>
          </w:rPr>
          <w:t xml:space="preserve">During our study period, </w:t>
        </w:r>
      </w:ins>
      <w:commentRangeStart w:id="36"/>
      <w:del w:id="37" w:author="Gabe Zuckerman" w:date="2023-01-06T08:31:00Z">
        <w:r w:rsidR="008E7F5E" w:rsidDel="003A0D69">
          <w:rPr>
            <w:rFonts w:ascii="Times New Roman" w:eastAsia="Times New Roman" w:hAnsi="Times New Roman" w:cs="Times New Roman"/>
            <w:bCs/>
            <w:sz w:val="24"/>
            <w:szCs w:val="24"/>
          </w:rPr>
          <w:delText>S</w:delText>
        </w:r>
      </w:del>
      <w:ins w:id="38" w:author="Gabe Zuckerman" w:date="2023-01-06T08:31:00Z">
        <w:r w:rsidR="003A0D69">
          <w:rPr>
            <w:rFonts w:ascii="Times New Roman" w:eastAsia="Times New Roman" w:hAnsi="Times New Roman" w:cs="Times New Roman"/>
            <w:bCs/>
            <w:sz w:val="24"/>
            <w:szCs w:val="24"/>
          </w:rPr>
          <w:t>s</w:t>
        </w:r>
      </w:ins>
      <w:r w:rsidR="008E7F5E">
        <w:rPr>
          <w:rFonts w:ascii="Times New Roman" w:eastAsia="Times New Roman" w:hAnsi="Times New Roman" w:cs="Times New Roman"/>
          <w:bCs/>
          <w:sz w:val="24"/>
          <w:szCs w:val="24"/>
        </w:rPr>
        <w:t>witching increased the prevalence of both short- and long-distance migrants, decreased the prevalence of elevational migrants, and had no effect on the prevalence of residents</w:t>
      </w:r>
      <w:del w:id="39" w:author="Gabe Zuckerman" w:date="2023-01-06T08:31:00Z">
        <w:r w:rsidR="008E7F5E" w:rsidDel="003A0D69">
          <w:rPr>
            <w:rFonts w:ascii="Times New Roman" w:eastAsia="Times New Roman" w:hAnsi="Times New Roman" w:cs="Times New Roman"/>
            <w:bCs/>
            <w:sz w:val="24"/>
            <w:szCs w:val="24"/>
          </w:rPr>
          <w:delText xml:space="preserve"> during the time of our study</w:delText>
        </w:r>
      </w:del>
      <w:r w:rsidR="008E7F5E">
        <w:rPr>
          <w:rFonts w:ascii="Times New Roman" w:eastAsia="Times New Roman" w:hAnsi="Times New Roman" w:cs="Times New Roman"/>
          <w:bCs/>
          <w:sz w:val="24"/>
          <w:szCs w:val="24"/>
        </w:rPr>
        <w:t xml:space="preserve">. Our findings suggest that rather than contributing to the declining migratory behavior found in the GYE, switching behavior </w:t>
      </w:r>
      <w:ins w:id="40" w:author="Gabe Zuckerman" w:date="2023-01-06T09:53:00Z">
        <w:r w:rsidR="0059183A">
          <w:rPr>
            <w:rFonts w:ascii="Times New Roman" w:eastAsia="Times New Roman" w:hAnsi="Times New Roman" w:cs="Times New Roman"/>
            <w:bCs/>
            <w:sz w:val="24"/>
            <w:szCs w:val="24"/>
          </w:rPr>
          <w:t xml:space="preserve">may </w:t>
        </w:r>
      </w:ins>
      <w:del w:id="41" w:author="Gabe Zuckerman" w:date="2023-01-06T08:32:00Z">
        <w:r w:rsidR="008E7F5E" w:rsidDel="00264642">
          <w:rPr>
            <w:rFonts w:ascii="Times New Roman" w:eastAsia="Times New Roman" w:hAnsi="Times New Roman" w:cs="Times New Roman"/>
            <w:bCs/>
            <w:sz w:val="24"/>
            <w:szCs w:val="24"/>
          </w:rPr>
          <w:delText>may help enable its long-term persistence</w:delText>
        </w:r>
      </w:del>
      <w:ins w:id="42" w:author="Gabe Zuckerman" w:date="2023-01-06T08:32:00Z">
        <w:r w:rsidR="00264642">
          <w:rPr>
            <w:rFonts w:ascii="Times New Roman" w:eastAsia="Times New Roman" w:hAnsi="Times New Roman" w:cs="Times New Roman"/>
            <w:bCs/>
            <w:sz w:val="24"/>
            <w:szCs w:val="24"/>
          </w:rPr>
          <w:t>enable</w:t>
        </w:r>
      </w:ins>
      <w:ins w:id="43" w:author="Gabe Zuckerman" w:date="2023-01-06T09:52:00Z">
        <w:r w:rsidR="00911DBE">
          <w:rPr>
            <w:rFonts w:ascii="Times New Roman" w:eastAsia="Times New Roman" w:hAnsi="Times New Roman" w:cs="Times New Roman"/>
            <w:bCs/>
            <w:sz w:val="24"/>
            <w:szCs w:val="24"/>
          </w:rPr>
          <w:t xml:space="preserve"> greater</w:t>
        </w:r>
      </w:ins>
      <w:ins w:id="44" w:author="Gabe Zuckerman" w:date="2023-01-06T08:32:00Z">
        <w:r w:rsidR="00264642">
          <w:rPr>
            <w:rFonts w:ascii="Times New Roman" w:eastAsia="Times New Roman" w:hAnsi="Times New Roman" w:cs="Times New Roman"/>
            <w:bCs/>
            <w:sz w:val="24"/>
            <w:szCs w:val="24"/>
          </w:rPr>
          <w:t xml:space="preserve"> </w:t>
        </w:r>
      </w:ins>
      <w:ins w:id="45" w:author="Gabe Zuckerman" w:date="2023-01-06T09:52:00Z">
        <w:r w:rsidR="00911DBE">
          <w:rPr>
            <w:rFonts w:ascii="Times New Roman" w:eastAsia="Times New Roman" w:hAnsi="Times New Roman" w:cs="Times New Roman"/>
            <w:bCs/>
            <w:sz w:val="24"/>
            <w:szCs w:val="24"/>
          </w:rPr>
          <w:t>resiliency</w:t>
        </w:r>
      </w:ins>
      <w:ins w:id="46" w:author="Gabe Zuckerman" w:date="2023-01-06T08:32:00Z">
        <w:r w:rsidR="00264642">
          <w:rPr>
            <w:rFonts w:ascii="Times New Roman" w:eastAsia="Times New Roman" w:hAnsi="Times New Roman" w:cs="Times New Roman"/>
            <w:bCs/>
            <w:sz w:val="24"/>
            <w:szCs w:val="24"/>
          </w:rPr>
          <w:t xml:space="preserve"> </w:t>
        </w:r>
      </w:ins>
      <w:ins w:id="47" w:author="Gabe Zuckerman" w:date="2023-01-06T09:51:00Z">
        <w:r w:rsidR="00911DBE">
          <w:rPr>
            <w:rFonts w:ascii="Times New Roman" w:eastAsia="Times New Roman" w:hAnsi="Times New Roman" w:cs="Times New Roman"/>
            <w:bCs/>
            <w:sz w:val="24"/>
            <w:szCs w:val="24"/>
          </w:rPr>
          <w:t>to</w:t>
        </w:r>
      </w:ins>
      <w:ins w:id="48" w:author="Gabe Zuckerman" w:date="2023-01-06T09:22:00Z">
        <w:r w:rsidR="00A50302">
          <w:rPr>
            <w:rFonts w:ascii="Times New Roman" w:eastAsia="Times New Roman" w:hAnsi="Times New Roman" w:cs="Times New Roman"/>
            <w:bCs/>
            <w:sz w:val="24"/>
            <w:szCs w:val="24"/>
          </w:rPr>
          <w:t xml:space="preserve"> </w:t>
        </w:r>
      </w:ins>
      <w:ins w:id="49" w:author="Gabe Zuckerman" w:date="2023-01-06T09:52:00Z">
        <w:r w:rsidR="00911DBE">
          <w:rPr>
            <w:rFonts w:ascii="Times New Roman" w:eastAsia="Times New Roman" w:hAnsi="Times New Roman" w:cs="Times New Roman"/>
            <w:bCs/>
            <w:sz w:val="24"/>
            <w:szCs w:val="24"/>
          </w:rPr>
          <w:t>continuously changing environmental and anthropogenic</w:t>
        </w:r>
      </w:ins>
      <w:ins w:id="50" w:author="Gabe Zuckerman" w:date="2023-01-06T08:32:00Z">
        <w:r w:rsidR="00264642">
          <w:rPr>
            <w:rFonts w:ascii="Times New Roman" w:eastAsia="Times New Roman" w:hAnsi="Times New Roman" w:cs="Times New Roman"/>
            <w:bCs/>
            <w:sz w:val="24"/>
            <w:szCs w:val="24"/>
          </w:rPr>
          <w:t xml:space="preserve"> conditions</w:t>
        </w:r>
      </w:ins>
      <w:ins w:id="51" w:author="Gabe Zuckerman" w:date="2023-01-06T09:22:00Z">
        <w:r w:rsidR="00A50302">
          <w:rPr>
            <w:rFonts w:ascii="Times New Roman" w:eastAsia="Times New Roman" w:hAnsi="Times New Roman" w:cs="Times New Roman"/>
            <w:bCs/>
            <w:sz w:val="24"/>
            <w:szCs w:val="24"/>
          </w:rPr>
          <w:t>.</w:t>
        </w:r>
      </w:ins>
      <w:del w:id="52" w:author="Gabe Zuckerman" w:date="2023-01-06T09:22:00Z">
        <w:r w:rsidR="008E7F5E" w:rsidDel="00A50302">
          <w:rPr>
            <w:rFonts w:ascii="Times New Roman" w:eastAsia="Times New Roman" w:hAnsi="Times New Roman" w:cs="Times New Roman"/>
            <w:bCs/>
            <w:sz w:val="24"/>
            <w:szCs w:val="24"/>
          </w:rPr>
          <w:delText>.</w:delText>
        </w:r>
        <w:commentRangeEnd w:id="36"/>
        <w:r w:rsidR="00F567AD" w:rsidDel="00A50302">
          <w:rPr>
            <w:rStyle w:val="CommentReference"/>
          </w:rPr>
          <w:commentReference w:id="36"/>
        </w:r>
      </w:del>
    </w:p>
    <w:bookmarkEnd w:id="32"/>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Hylander, 2009), fish (O’Neal and Stanford, 2011), birds (Lundberg, 1988) and mammals (Berg et al. 2019; Gowan et al. 2019). Partial migration can be maintained by demographic processes driven by differential fitness benefits of migratory tactics (e.g., Hebblewhite and Merrill, 2011; Cole et al. 2015) or by behavioral plasticity driven by interacting intrinsic and extrinsic influences (e.g. genes [Pulido et al. 2011], animal age [Clutton-Brock,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Sawyer et al. 2018, van de Kerk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 xml:space="preserve">Because few studies have investigated the drivers of switching behaviors, the causes of variation in this behavioral plasticity are not well understood (Picardi et al. 2020; Lowrey et al. 2020; Denryter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xml:space="preserve">) range from 0% for one herd in the eastern Greater Yellowstone Ecosystem (GYE; Middleton et al. 2013) and 0.2% for another in the southern GYE (Cole et al. 2015), to 23% for a herd in Banff National Park (Eggeman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Kerk et al. 2021; Denryter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Kerk et al. (2021) identified seven movement tactics in mule deer, and Denryter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r>
        <w:rPr>
          <w:rFonts w:ascii="Times New Roman" w:eastAsia="Times New Roman" w:hAnsi="Times New Roman" w:cs="Times New Roman"/>
          <w:i/>
          <w:color w:val="1C1D1E"/>
          <w:sz w:val="24"/>
          <w:szCs w:val="24"/>
        </w:rPr>
        <w:t>sierrae</w:t>
      </w:r>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Forchhammer 2008; Middleton et al. 2013). Furthermore, climate driven changes in snow depth and the timing of snowmelt can alter the costs of energy expenditure for animals moving through the spring landscape (Laforge et al. 2021; Rickbeil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(Dodson 1988; Jesmer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(Eggeman et al. 2016). It is clear that social learning plays a key part in influencing migratory behavior (Jesmer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(Hebblewhite et al. 2005; Wilmers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Rongstad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ungulate populations across North America, declining migration and increasing residency have been associated with management challenges as larger aggregations of wildlife on agricultural lands increase crop damage and heighten the risk of disease transmission to livestock (Hebblewhite et al. 2006; Middleton et al. 2013; Cole et al. 2015; Rayl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(Rickbeil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(Rickbeil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7676BED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with state</w:t>
      </w:r>
      <w:ins w:id="53" w:author="Kristin Barker" w:date="2023-01-05T16:07:00Z">
        <w:r w:rsidR="005C6226">
          <w:rPr>
            <w:rFonts w:ascii="Times New Roman" w:eastAsia="Times New Roman" w:hAnsi="Times New Roman" w:cs="Times New Roman"/>
            <w:sz w:val="24"/>
            <w:szCs w:val="24"/>
          </w:rPr>
          <w:t xml:space="preserve">, </w:t>
        </w:r>
      </w:ins>
      <w:del w:id="54" w:author="Kristin Barker" w:date="2023-01-05T16:07:00Z">
        <w:r w:rsidDel="005C6226">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university</w:t>
      </w:r>
      <w:ins w:id="55" w:author="Kristin Barker" w:date="2023-01-05T16:07:00Z">
        <w:r w:rsidR="005C6226">
          <w:rPr>
            <w:rFonts w:ascii="Times New Roman" w:eastAsia="Times New Roman" w:hAnsi="Times New Roman" w:cs="Times New Roman"/>
            <w:sz w:val="24"/>
            <w:szCs w:val="24"/>
          </w:rPr>
          <w:t xml:space="preserve">, and federal </w:t>
        </w:r>
        <w:del w:id="56" w:author="Gabe Zuckerman" w:date="2023-01-09T18:45:00Z">
          <w:r w:rsidR="005C6226" w:rsidDel="005507A2">
            <w:rPr>
              <w:rFonts w:ascii="Times New Roman" w:eastAsia="Times New Roman" w:hAnsi="Times New Roman" w:cs="Times New Roman"/>
              <w:sz w:val="24"/>
              <w:szCs w:val="24"/>
            </w:rPr>
            <w:delText>protocols</w:delText>
          </w:r>
        </w:del>
      </w:ins>
      <w:del w:id="57" w:author="Gabe Zuckerman" w:date="2023-01-09T18:45:00Z">
        <w:r w:rsidDel="005507A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protocols. Our dataset contained 840 elk-years, with fix rates ranging from 30 minutes to 48 hours. </w:t>
      </w:r>
      <w:del w:id="58" w:author="Gabe Zuckerman" w:date="2023-01-03T16:02:00Z">
        <w:r w:rsidDel="00337116">
          <w:rPr>
            <w:rFonts w:ascii="Times New Roman" w:eastAsia="Times New Roman" w:hAnsi="Times New Roman" w:cs="Times New Roman"/>
            <w:sz w:val="24"/>
            <w:szCs w:val="24"/>
          </w:rPr>
          <w:delText xml:space="preserve">All elk had at least two consecutive years of movement data. </w:delText>
        </w:r>
      </w:del>
      <w:ins w:id="59" w:author="Gabe Zuckerman" w:date="2023-01-03T15:57:00Z">
        <w:r w:rsidR="00204329">
          <w:rPr>
            <w:rFonts w:ascii="Times New Roman" w:eastAsia="Times New Roman" w:hAnsi="Times New Roman" w:cs="Times New Roman"/>
            <w:sz w:val="24"/>
            <w:szCs w:val="24"/>
          </w:rPr>
          <w:t>This data</w:t>
        </w:r>
      </w:ins>
      <w:ins w:id="60" w:author="Kristin Barker" w:date="2023-01-05T15:29:00Z">
        <w:r w:rsidR="005C6226">
          <w:rPr>
            <w:rFonts w:ascii="Times New Roman" w:eastAsia="Times New Roman" w:hAnsi="Times New Roman" w:cs="Times New Roman"/>
            <w:sz w:val="24"/>
            <w:szCs w:val="24"/>
          </w:rPr>
          <w:t>set</w:t>
        </w:r>
      </w:ins>
      <w:ins w:id="61" w:author="Gabe Zuckerman" w:date="2023-01-03T15:57:00Z">
        <w:r w:rsidR="00204329">
          <w:rPr>
            <w:rFonts w:ascii="Times New Roman" w:eastAsia="Times New Roman" w:hAnsi="Times New Roman" w:cs="Times New Roman"/>
            <w:sz w:val="24"/>
            <w:szCs w:val="24"/>
          </w:rPr>
          <w:t xml:space="preserve"> is a subset of </w:t>
        </w:r>
        <w:del w:id="62" w:author="Kristin Barker" w:date="2023-01-05T15:29:00Z">
          <w:r w:rsidR="00204329" w:rsidDel="005C6226">
            <w:rPr>
              <w:rFonts w:ascii="Times New Roman" w:eastAsia="Times New Roman" w:hAnsi="Times New Roman" w:cs="Times New Roman"/>
              <w:sz w:val="24"/>
              <w:szCs w:val="24"/>
            </w:rPr>
            <w:delText xml:space="preserve">the data used in Gigliotti et al. </w:delText>
          </w:r>
        </w:del>
      </w:ins>
      <w:ins w:id="63" w:author="Gabe Zuckerman" w:date="2023-01-03T15:58:00Z">
        <w:del w:id="64" w:author="Kristin Barker" w:date="2023-01-05T15:29:00Z">
          <w:r w:rsidR="00204329" w:rsidDel="005C6226">
            <w:rPr>
              <w:rFonts w:ascii="Times New Roman" w:eastAsia="Times New Roman" w:hAnsi="Times New Roman" w:cs="Times New Roman"/>
              <w:sz w:val="24"/>
              <w:szCs w:val="24"/>
            </w:rPr>
            <w:delText xml:space="preserve">(2022), which </w:delText>
          </w:r>
        </w:del>
      </w:ins>
      <w:ins w:id="65" w:author="Gabe Zuckerman" w:date="2023-01-03T15:59:00Z">
        <w:del w:id="66" w:author="Kristin Barker" w:date="2023-01-05T15:29:00Z">
          <w:r w:rsidR="00204329" w:rsidDel="005C6226">
            <w:rPr>
              <w:rFonts w:ascii="Times New Roman" w:eastAsia="Times New Roman" w:hAnsi="Times New Roman" w:cs="Times New Roman"/>
              <w:sz w:val="24"/>
              <w:szCs w:val="24"/>
            </w:rPr>
            <w:delText xml:space="preserve">used </w:delText>
          </w:r>
        </w:del>
        <w:r w:rsidR="00204329">
          <w:rPr>
            <w:rFonts w:ascii="Times New Roman" w:eastAsia="Times New Roman" w:hAnsi="Times New Roman" w:cs="Times New Roman"/>
            <w:sz w:val="24"/>
            <w:szCs w:val="24"/>
          </w:rPr>
          <w:t xml:space="preserve">movement data from the 26 </w:t>
        </w:r>
      </w:ins>
      <w:ins w:id="67" w:author="Gabe Zuckerman" w:date="2023-01-03T16:00:00Z">
        <w:r w:rsidR="00204329">
          <w:rPr>
            <w:rFonts w:ascii="Times New Roman" w:eastAsia="Times New Roman" w:hAnsi="Times New Roman" w:cs="Times New Roman"/>
            <w:sz w:val="24"/>
            <w:szCs w:val="24"/>
          </w:rPr>
          <w:t xml:space="preserve">known </w:t>
        </w:r>
      </w:ins>
      <w:ins w:id="68" w:author="Gabe Zuckerman" w:date="2023-01-03T15:59:00Z">
        <w:r w:rsidR="00204329">
          <w:rPr>
            <w:rFonts w:ascii="Times New Roman" w:eastAsia="Times New Roman" w:hAnsi="Times New Roman" w:cs="Times New Roman"/>
            <w:sz w:val="24"/>
            <w:szCs w:val="24"/>
          </w:rPr>
          <w:t>GYE herds</w:t>
        </w:r>
      </w:ins>
      <w:ins w:id="69" w:author="Gabe Zuckerman" w:date="2023-01-03T16:10:00Z">
        <w:r w:rsidR="00F92AF8">
          <w:rPr>
            <w:rFonts w:ascii="Times New Roman" w:eastAsia="Times New Roman" w:hAnsi="Times New Roman" w:cs="Times New Roman"/>
            <w:sz w:val="24"/>
            <w:szCs w:val="24"/>
          </w:rPr>
          <w:t xml:space="preserve"> </w:t>
        </w:r>
        <w:del w:id="70" w:author="Kristin Barker" w:date="2023-01-05T15:29:00Z">
          <w:r w:rsidR="00F92AF8" w:rsidDel="005C6226">
            <w:rPr>
              <w:rFonts w:ascii="Times New Roman" w:eastAsia="Times New Roman" w:hAnsi="Times New Roman" w:cs="Times New Roman"/>
              <w:sz w:val="24"/>
              <w:szCs w:val="24"/>
            </w:rPr>
            <w:delText>with GPS data collected</w:delText>
          </w:r>
        </w:del>
      </w:ins>
      <w:ins w:id="71" w:author="Kristin Barker" w:date="2023-01-05T15:29:00Z">
        <w:r w:rsidR="005C6226">
          <w:rPr>
            <w:rFonts w:ascii="Times New Roman" w:eastAsia="Times New Roman" w:hAnsi="Times New Roman" w:cs="Times New Roman"/>
            <w:sz w:val="24"/>
            <w:szCs w:val="24"/>
          </w:rPr>
          <w:t xml:space="preserve">for which GPS data have been collected (Gigliotti et al. 2022), using data </w:t>
        </w:r>
      </w:ins>
      <w:ins w:id="72" w:author="Kristin Barker" w:date="2023-01-05T15:30:00Z">
        <w:r w:rsidR="005C6226">
          <w:rPr>
            <w:rFonts w:ascii="Times New Roman" w:eastAsia="Times New Roman" w:hAnsi="Times New Roman" w:cs="Times New Roman"/>
            <w:sz w:val="24"/>
            <w:szCs w:val="24"/>
          </w:rPr>
          <w:t xml:space="preserve">only </w:t>
        </w:r>
      </w:ins>
      <w:ins w:id="73" w:author="Kristin Barker" w:date="2023-01-05T15:29:00Z">
        <w:r w:rsidR="005C6226">
          <w:rPr>
            <w:rFonts w:ascii="Times New Roman" w:eastAsia="Times New Roman" w:hAnsi="Times New Roman" w:cs="Times New Roman"/>
            <w:sz w:val="24"/>
            <w:szCs w:val="24"/>
          </w:rPr>
          <w:t xml:space="preserve">from </w:t>
        </w:r>
      </w:ins>
      <w:ins w:id="74" w:author="Gabe Zuckerman" w:date="2023-01-03T15:59:00Z">
        <w:del w:id="75" w:author="Kristin Barker" w:date="2023-01-05T15:29:00Z">
          <w:r w:rsidR="00204329" w:rsidDel="005C6226">
            <w:rPr>
              <w:rFonts w:ascii="Times New Roman" w:eastAsia="Times New Roman" w:hAnsi="Times New Roman" w:cs="Times New Roman"/>
              <w:sz w:val="24"/>
              <w:szCs w:val="24"/>
            </w:rPr>
            <w:delText xml:space="preserve">. </w:delText>
          </w:r>
        </w:del>
      </w:ins>
      <w:ins w:id="76" w:author="Gabe Zuckerman" w:date="2023-01-03T16:01:00Z">
        <w:del w:id="77" w:author="Kristin Barker" w:date="2023-01-05T15:29:00Z">
          <w:r w:rsidR="00337116" w:rsidDel="005C6226">
            <w:rPr>
              <w:rFonts w:ascii="Times New Roman" w:eastAsia="Times New Roman" w:hAnsi="Times New Roman" w:cs="Times New Roman"/>
              <w:sz w:val="24"/>
              <w:szCs w:val="24"/>
            </w:rPr>
            <w:delText xml:space="preserve">The dataset </w:delText>
          </w:r>
        </w:del>
      </w:ins>
      <w:ins w:id="78" w:author="Gabe Zuckerman" w:date="2023-01-03T16:02:00Z">
        <w:del w:id="79" w:author="Kristin Barker" w:date="2023-01-05T15:29:00Z">
          <w:r w:rsidR="00337116" w:rsidDel="005C6226">
            <w:rPr>
              <w:rFonts w:ascii="Times New Roman" w:eastAsia="Times New Roman" w:hAnsi="Times New Roman" w:cs="Times New Roman"/>
              <w:sz w:val="24"/>
              <w:szCs w:val="24"/>
            </w:rPr>
            <w:delText xml:space="preserve">used in this report is the subset of movement data from </w:delText>
          </w:r>
        </w:del>
        <w:del w:id="80" w:author="Kristin Barker" w:date="2023-01-05T15:30:00Z">
          <w:r w:rsidR="00337116" w:rsidDel="005C6226">
            <w:rPr>
              <w:rFonts w:ascii="Times New Roman" w:eastAsia="Times New Roman" w:hAnsi="Times New Roman" w:cs="Times New Roman"/>
              <w:sz w:val="24"/>
              <w:szCs w:val="24"/>
            </w:rPr>
            <w:delText>elk had</w:delText>
          </w:r>
        </w:del>
      </w:ins>
      <w:ins w:id="81" w:author="Kristin Barker" w:date="2023-01-05T15:30:00Z">
        <w:r w:rsidR="005C6226">
          <w:rPr>
            <w:rFonts w:ascii="Times New Roman" w:eastAsia="Times New Roman" w:hAnsi="Times New Roman" w:cs="Times New Roman"/>
            <w:sz w:val="24"/>
            <w:szCs w:val="24"/>
          </w:rPr>
          <w:t>those individuals with</w:t>
        </w:r>
      </w:ins>
      <w:ins w:id="82" w:author="Gabe Zuckerman" w:date="2023-01-03T16:02:00Z">
        <w:r w:rsidR="00337116">
          <w:rPr>
            <w:rFonts w:ascii="Times New Roman" w:eastAsia="Times New Roman" w:hAnsi="Times New Roman" w:cs="Times New Roman"/>
            <w:sz w:val="24"/>
            <w:szCs w:val="24"/>
          </w:rPr>
          <w:t xml:space="preserve"> at least two consecutive years of movement data</w:t>
        </w:r>
        <w:del w:id="83" w:author="Kristin Barker" w:date="2023-01-05T15:30:00Z">
          <w:r w:rsidR="00337116" w:rsidDel="005C6226">
            <w:rPr>
              <w:rFonts w:ascii="Times New Roman" w:eastAsia="Times New Roman" w:hAnsi="Times New Roman" w:cs="Times New Roman"/>
              <w:sz w:val="24"/>
              <w:szCs w:val="24"/>
            </w:rPr>
            <w:delText>, accounting for</w:delText>
          </w:r>
        </w:del>
      </w:ins>
      <w:ins w:id="84" w:author="Kristin Barker" w:date="2023-01-05T15:30:00Z">
        <w:r w:rsidR="005C6226">
          <w:rPr>
            <w:rFonts w:ascii="Times New Roman" w:eastAsia="Times New Roman" w:hAnsi="Times New Roman" w:cs="Times New Roman"/>
            <w:sz w:val="24"/>
            <w:szCs w:val="24"/>
          </w:rPr>
          <w:t xml:space="preserve"> (</w:t>
        </w:r>
      </w:ins>
      <w:ins w:id="85" w:author="Gabe Zuckerman" w:date="2023-01-03T16:02:00Z">
        <w:del w:id="86" w:author="Kristin Barker" w:date="2023-01-05T15:30:00Z">
          <w:r w:rsidR="00337116" w:rsidDel="005C6226">
            <w:rPr>
              <w:rFonts w:ascii="Times New Roman" w:eastAsia="Times New Roman" w:hAnsi="Times New Roman" w:cs="Times New Roman"/>
              <w:sz w:val="24"/>
              <w:szCs w:val="24"/>
            </w:rPr>
            <w:delText xml:space="preserve"> </w:delText>
          </w:r>
        </w:del>
        <w:r w:rsidR="00337116">
          <w:rPr>
            <w:rFonts w:ascii="Times New Roman" w:eastAsia="Times New Roman" w:hAnsi="Times New Roman" w:cs="Times New Roman"/>
            <w:sz w:val="24"/>
            <w:szCs w:val="24"/>
          </w:rPr>
          <w:t>20 of the 26 herds</w:t>
        </w:r>
      </w:ins>
      <w:ins w:id="87" w:author="Kristin Barker" w:date="2023-01-05T15:30:00Z">
        <w:r w:rsidR="005C6226">
          <w:rPr>
            <w:rFonts w:ascii="Times New Roman" w:eastAsia="Times New Roman" w:hAnsi="Times New Roman" w:cs="Times New Roman"/>
            <w:sz w:val="24"/>
            <w:szCs w:val="24"/>
          </w:rPr>
          <w:t>)</w:t>
        </w:r>
      </w:ins>
      <w:ins w:id="88" w:author="Gabe Zuckerman" w:date="2023-01-03T16:02:00Z">
        <w:r w:rsidR="00337116">
          <w:rPr>
            <w:rFonts w:ascii="Times New Roman" w:eastAsia="Times New Roman" w:hAnsi="Times New Roman" w:cs="Times New Roman"/>
            <w:sz w:val="24"/>
            <w:szCs w:val="24"/>
          </w:rPr>
          <w:t>.</w:t>
        </w:r>
      </w:ins>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7EB4BF3D"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7">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Bunnefeld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89"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del w:id="90" w:author="Gabe Zuckerman" w:date="2023-01-06T09:23:00Z">
        <w:r w:rsidR="00E24BFD" w:rsidDel="00A50302">
          <w:rPr>
            <w:rFonts w:ascii="Times New Roman" w:eastAsia="Times New Roman" w:hAnsi="Times New Roman" w:cs="Times New Roman"/>
            <w:sz w:val="24"/>
            <w:szCs w:val="24"/>
          </w:rPr>
          <w:delText>long distance</w:delText>
        </w:r>
      </w:del>
      <w:ins w:id="91" w:author="Gabe Zuckerman" w:date="2023-01-06T09:23:00Z">
        <w:r w:rsidR="00A50302">
          <w:rPr>
            <w:rFonts w:ascii="Times New Roman" w:eastAsia="Times New Roman" w:hAnsi="Times New Roman" w:cs="Times New Roman"/>
            <w:sz w:val="24"/>
            <w:szCs w:val="24"/>
          </w:rPr>
          <w:t>long-distance</w:t>
        </w:r>
      </w:ins>
      <w:r w:rsidR="00E24BFD">
        <w:rPr>
          <w:rFonts w:ascii="Times New Roman" w:eastAsia="Times New Roman" w:hAnsi="Times New Roman" w:cs="Times New Roman"/>
          <w:sz w:val="24"/>
          <w:szCs w:val="24"/>
        </w:rPr>
        <w:t xml:space="preserve"> migration at the other </w:t>
      </w:r>
      <w:bookmarkEnd w:id="89"/>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del w:id="92" w:author="Gabe Zuckerman" w:date="2023-01-06T09:23:00Z">
        <w:r w:rsidR="008E7F5E" w:rsidDel="00A50302">
          <w:rPr>
            <w:rFonts w:ascii="Times New Roman" w:eastAsia="Times New Roman" w:hAnsi="Times New Roman" w:cs="Times New Roman"/>
            <w:sz w:val="24"/>
            <w:szCs w:val="24"/>
          </w:rPr>
          <w:delText>Thu</w:delText>
        </w:r>
        <w:r w:rsidR="00B9169A" w:rsidDel="00A50302">
          <w:rPr>
            <w:rFonts w:ascii="Times New Roman" w:eastAsia="Times New Roman" w:hAnsi="Times New Roman" w:cs="Times New Roman"/>
            <w:sz w:val="24"/>
            <w:szCs w:val="24"/>
          </w:rPr>
          <w:delText>s</w:delText>
        </w:r>
      </w:del>
      <w:ins w:id="93" w:author="Gabe Zuckerman" w:date="2023-01-06T09:23:00Z">
        <w:r w:rsidR="00A50302">
          <w:rPr>
            <w:rFonts w:ascii="Times New Roman" w:eastAsia="Times New Roman" w:hAnsi="Times New Roman" w:cs="Times New Roman"/>
            <w:sz w:val="24"/>
            <w:szCs w:val="24"/>
          </w:rPr>
          <w:t>Thus,</w:t>
        </w:r>
      </w:ins>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ins w:id="94" w:author="Gabe Zuckerman" w:date="2023-01-03T15:19:00Z">
        <w:r w:rsidR="00D6307D">
          <w:rPr>
            <w:rFonts w:ascii="Times New Roman" w:eastAsia="Times New Roman" w:hAnsi="Times New Roman" w:cs="Times New Roman"/>
            <w:sz w:val="24"/>
            <w:szCs w:val="24"/>
          </w:rPr>
          <w:t>For each non-</w:t>
        </w:r>
      </w:ins>
      <w:ins w:id="95" w:author="Gabe Zuckerman" w:date="2023-01-13T08:55:00Z">
        <w:r w:rsidR="00CD617C">
          <w:rPr>
            <w:rFonts w:ascii="Times New Roman" w:eastAsia="Times New Roman" w:hAnsi="Times New Roman" w:cs="Times New Roman"/>
            <w:sz w:val="24"/>
            <w:szCs w:val="24"/>
          </w:rPr>
          <w:t>resident</w:t>
        </w:r>
      </w:ins>
      <w:ins w:id="96" w:author="Gabe Zuckerman" w:date="2023-01-03T15:19:00Z">
        <w:r w:rsidR="00D6307D">
          <w:rPr>
            <w:rFonts w:ascii="Times New Roman" w:eastAsia="Times New Roman" w:hAnsi="Times New Roman" w:cs="Times New Roman"/>
            <w:sz w:val="24"/>
            <w:szCs w:val="24"/>
          </w:rPr>
          <w:t xml:space="preserve"> elk-year, </w:t>
        </w:r>
      </w:ins>
      <w:del w:id="97" w:author="Gabe Zuckerman" w:date="2023-01-03T15:19:00Z">
        <w:r w:rsidR="00E24BFD" w:rsidDel="00D6307D">
          <w:rPr>
            <w:rFonts w:ascii="Times New Roman" w:eastAsia="Times New Roman" w:hAnsi="Times New Roman" w:cs="Times New Roman"/>
            <w:sz w:val="24"/>
            <w:szCs w:val="24"/>
          </w:rPr>
          <w:delText>W</w:delText>
        </w:r>
      </w:del>
      <w:ins w:id="98" w:author="Gabe Zuckerman" w:date="2023-01-03T15:19:00Z">
        <w:r w:rsidR="00D6307D">
          <w:rPr>
            <w:rFonts w:ascii="Times New Roman" w:eastAsia="Times New Roman" w:hAnsi="Times New Roman" w:cs="Times New Roman"/>
            <w:sz w:val="24"/>
            <w:szCs w:val="24"/>
          </w:rPr>
          <w:t>w</w:t>
        </w:r>
      </w:ins>
      <w:r w:rsidR="00E24BFD">
        <w:rPr>
          <w:rFonts w:ascii="Times New Roman" w:eastAsia="Times New Roman" w:hAnsi="Times New Roman" w:cs="Times New Roman"/>
          <w:sz w:val="24"/>
          <w:szCs w:val="24"/>
        </w:rPr>
        <w:t>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w:t>
      </w:r>
      <w:ins w:id="99" w:author="Gabe Zuckerman" w:date="2023-01-13T08:55:00Z">
        <w:r w:rsidR="007F6364">
          <w:rPr>
            <w:rFonts w:ascii="Times New Roman" w:eastAsia="Times New Roman" w:hAnsi="Times New Roman" w:cs="Times New Roman"/>
            <w:sz w:val="24"/>
            <w:szCs w:val="24"/>
          </w:rPr>
          <w:t xml:space="preserve"> for each non-resident elk-year</w:t>
        </w:r>
      </w:ins>
      <w:r w:rsidR="00E24BFD">
        <w:rPr>
          <w:rFonts w:ascii="Times New Roman" w:eastAsia="Times New Roman" w:hAnsi="Times New Roman" w:cs="Times New Roman"/>
          <w:sz w:val="24"/>
          <w:szCs w:val="24"/>
        </w:rPr>
        <w:t xml:space="preserve">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(Vermote, 2015). Using the</w:t>
      </w:r>
      <w:r w:rsidR="00146B91">
        <w:rPr>
          <w:rFonts w:ascii="Times New Roman" w:eastAsia="Times New Roman" w:hAnsi="Times New Roman" w:cs="Times New Roman"/>
          <w:sz w:val="24"/>
          <w:szCs w:val="24"/>
        </w:rPr>
        <w:t xml:space="preserve"> irg</w:t>
      </w:r>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8">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2348F101"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del w:id="100" w:author="Gabe Zuckerman" w:date="2023-01-09T18:46:00Z">
        <w:r w:rsidDel="007628B2">
          <w:rPr>
            <w:rFonts w:ascii="Times New Roman" w:eastAsia="Times New Roman" w:hAnsi="Times New Roman" w:cs="Times New Roman"/>
            <w:sz w:val="24"/>
            <w:szCs w:val="24"/>
          </w:rPr>
          <w:delText>30 meter</w:delText>
        </w:r>
      </w:del>
      <w:ins w:id="101" w:author="Gabe Zuckerman" w:date="2023-01-09T18:46:00Z">
        <w:r w:rsidR="007628B2">
          <w:rPr>
            <w:rFonts w:ascii="Times New Roman" w:eastAsia="Times New Roman" w:hAnsi="Times New Roman" w:cs="Times New Roman"/>
            <w:sz w:val="24"/>
            <w:szCs w:val="24"/>
          </w:rPr>
          <w:t>30-meter</w:t>
        </w:r>
      </w:ins>
      <w:r>
        <w:rPr>
          <w:rFonts w:ascii="Times New Roman" w:eastAsia="Times New Roman" w:hAnsi="Times New Roman" w:cs="Times New Roman"/>
          <w:sz w:val="24"/>
          <w:szCs w:val="24"/>
        </w:rPr>
        <w:t xml:space="preserve"> resolution land cover product (Pengra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9">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(Eggeman et al. 2016; Zuur, Ieno and Elphick, 2010). We fit separate sets of models for each tactic as they vary in responses to habitat change (Eggeman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 xml:space="preserve">package to fit models (Kuhn, 2020) and selected top models using Akaike’s information criterion adjusted for small sample size (AICc, Burnham and Anderson 2004; Anderson and Burnham 2002) based on a deltaAICc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Jurman, 2020). </w:t>
      </w:r>
      <w:ins w:id="102" w:author="Gabe Zuckerman" w:date="2022-12-30T13:26:00Z">
        <w:r w:rsidR="001C0974">
          <w:rPr>
            <w:rFonts w:ascii="Times New Roman" w:eastAsia="Times New Roman" w:hAnsi="Times New Roman" w:cs="Times New Roman"/>
            <w:sz w:val="24"/>
            <w:szCs w:val="24"/>
          </w:rPr>
          <w:t xml:space="preserve">We identified </w:t>
        </w:r>
      </w:ins>
      <w:ins w:id="103" w:author="Gabe Zuckerman" w:date="2022-12-30T13:27:00Z">
        <w:r w:rsidR="001C0974">
          <w:rPr>
            <w:rFonts w:ascii="Times New Roman" w:eastAsia="Times New Roman" w:hAnsi="Times New Roman" w:cs="Times New Roman"/>
            <w:sz w:val="24"/>
            <w:szCs w:val="24"/>
          </w:rPr>
          <w:t>covariates</w:t>
        </w:r>
      </w:ins>
      <w:ins w:id="104" w:author="Gabe Zuckerman" w:date="2022-12-30T13:26:00Z">
        <w:r w:rsidR="001C0974">
          <w:rPr>
            <w:rFonts w:ascii="Times New Roman" w:eastAsia="Times New Roman" w:hAnsi="Times New Roman" w:cs="Times New Roman"/>
            <w:sz w:val="24"/>
            <w:szCs w:val="24"/>
          </w:rPr>
          <w:t xml:space="preserve"> as significant if </w:t>
        </w:r>
      </w:ins>
      <w:ins w:id="105"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2EB6DB9B"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ins w:id="106" w:author="Gabe Zuckerman" w:date="2023-01-06T09:24:00Z">
        <w:r w:rsidR="00E14D9F">
          <w:rPr>
            <w:rFonts w:ascii="Times New Roman" w:eastAsia="Times New Roman" w:hAnsi="Times New Roman" w:cs="Times New Roman"/>
            <w:sz w:val="24"/>
            <w:szCs w:val="24"/>
          </w:rPr>
          <w:t>-</w:t>
        </w:r>
      </w:ins>
      <w:del w:id="107" w:author="Gabe Zuckerman" w:date="2023-01-06T09:24:00Z">
        <w:r w:rsidDel="00E14D9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(SDM), elevational migrants (EM) and </w:t>
      </w:r>
      <w:del w:id="108" w:author="Gabe Zuckerman" w:date="2023-01-06T09:23:00Z">
        <w:r w:rsidDel="00A50302">
          <w:rPr>
            <w:rFonts w:ascii="Times New Roman" w:eastAsia="Times New Roman" w:hAnsi="Times New Roman" w:cs="Times New Roman"/>
            <w:sz w:val="24"/>
            <w:szCs w:val="24"/>
          </w:rPr>
          <w:delText>long distance</w:delText>
        </w:r>
      </w:del>
      <w:ins w:id="109" w:author="Gabe Zuckerman" w:date="2023-01-06T09:23:00Z">
        <w:r w:rsidR="00A50302">
          <w:rPr>
            <w:rFonts w:ascii="Times New Roman" w:eastAsia="Times New Roman" w:hAnsi="Times New Roman" w:cs="Times New Roman"/>
            <w:sz w:val="24"/>
            <w:szCs w:val="24"/>
          </w:rPr>
          <w:t>long-distance</w:t>
        </w:r>
      </w:ins>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6A622586"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110" w:author="Gabe Zuckerman" w:date="2022-12-30T12:50:00Z">
        <w:r w:rsidR="007A6B55">
          <w:rPr>
            <w:rFonts w:ascii="Times New Roman" w:eastAsia="Times New Roman" w:hAnsi="Times New Roman" w:cs="Times New Roman"/>
            <w:sz w:val="24"/>
            <w:szCs w:val="24"/>
          </w:rPr>
          <w:t>.</w:t>
        </w:r>
      </w:ins>
      <w:del w:id="111"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ins w:id="112" w:author="Gabe Zuckerman" w:date="2023-01-13T08:56:00Z">
        <w:r w:rsidR="00946A2B">
          <w:rPr>
            <w:rFonts w:ascii="Times New Roman" w:eastAsia="Times New Roman" w:hAnsi="Times New Roman" w:cs="Times New Roman"/>
            <w:sz w:val="24"/>
            <w:szCs w:val="24"/>
          </w:rPr>
          <w:t>defi</w:t>
        </w:r>
      </w:ins>
      <w:ins w:id="113" w:author="Gabe Zuckerman" w:date="2023-01-13T08:57:00Z">
        <w:r w:rsidR="00946A2B">
          <w:rPr>
            <w:rFonts w:ascii="Times New Roman" w:eastAsia="Times New Roman" w:hAnsi="Times New Roman" w:cs="Times New Roman"/>
            <w:sz w:val="24"/>
            <w:szCs w:val="24"/>
          </w:rPr>
          <w:t xml:space="preserve">ned as </w:t>
        </w:r>
      </w:ins>
      <w:del w:id="114" w:author="Gabe Zuckerman" w:date="2023-01-03T15:28:00Z">
        <w:r w:rsidR="00477516" w:rsidDel="000E005E">
          <w:rPr>
            <w:rFonts w:ascii="Times New Roman" w:eastAsia="Times New Roman" w:hAnsi="Times New Roman" w:cs="Times New Roman"/>
            <w:sz w:val="24"/>
            <w:szCs w:val="24"/>
          </w:rPr>
          <w:delText>e.g.,</w:delText>
        </w:r>
        <w:r w:rsidDel="000E005E">
          <w:rPr>
            <w:rFonts w:ascii="Times New Roman" w:eastAsia="Times New Roman" w:hAnsi="Times New Roman" w:cs="Times New Roman"/>
            <w:sz w:val="24"/>
            <w:szCs w:val="24"/>
          </w:rPr>
          <w:delText xml:space="preserve"> resident to </w:delText>
        </w:r>
      </w:del>
      <w:r>
        <w:rPr>
          <w:rFonts w:ascii="Times New Roman" w:eastAsia="Times New Roman" w:hAnsi="Times New Roman" w:cs="Times New Roman"/>
          <w:sz w:val="24"/>
          <w:szCs w:val="24"/>
        </w:rPr>
        <w:t>EM/SDM</w:t>
      </w:r>
      <w:del w:id="115" w:author="Gabe Zuckerman" w:date="2023-01-03T15:28:00Z">
        <w:r w:rsidDel="000E005E">
          <w:rPr>
            <w:rFonts w:ascii="Times New Roman" w:eastAsia="Times New Roman" w:hAnsi="Times New Roman" w:cs="Times New Roman"/>
            <w:sz w:val="24"/>
            <w:szCs w:val="24"/>
          </w:rPr>
          <w:delText>, or EM to SDM</w:delText>
        </w:r>
      </w:del>
      <w:ins w:id="116" w:author="Gabe Zuckerman" w:date="2023-01-03T15:28:00Z">
        <w:r w:rsidR="000E005E">
          <w:rPr>
            <w:rFonts w:ascii="Times New Roman" w:eastAsia="Times New Roman" w:hAnsi="Times New Roman" w:cs="Times New Roman"/>
            <w:sz w:val="24"/>
            <w:szCs w:val="24"/>
          </w:rPr>
          <w:t>, as opposed to R/LDM</w:t>
        </w:r>
        <w:del w:id="117" w:author="Kristin Barker" w:date="2023-01-05T15:31:00Z">
          <w:r w:rsidR="000E005E" w:rsidDel="005C6226">
            <w:rPr>
              <w:rFonts w:ascii="Times New Roman" w:eastAsia="Times New Roman" w:hAnsi="Times New Roman" w:cs="Times New Roman"/>
              <w:sz w:val="24"/>
              <w:szCs w:val="24"/>
            </w:rPr>
            <w:delText>, which are at the</w:delText>
          </w:r>
        </w:del>
      </w:ins>
      <w:ins w:id="118" w:author="Kristin Barker" w:date="2023-01-05T15:31:00Z">
        <w:r w:rsidR="005C6226">
          <w:rPr>
            <w:rFonts w:ascii="Times New Roman" w:eastAsia="Times New Roman" w:hAnsi="Times New Roman" w:cs="Times New Roman"/>
            <w:sz w:val="24"/>
            <w:szCs w:val="24"/>
          </w:rPr>
          <w:t xml:space="preserve"> which lie on the ends of the behavioral continuum</w:t>
        </w:r>
      </w:ins>
      <w:ins w:id="119" w:author="Gabe Zuckerman" w:date="2023-01-03T15:28:00Z">
        <w:del w:id="120" w:author="Kristin Barker" w:date="2023-01-05T15:31:00Z">
          <w:r w:rsidR="000E005E" w:rsidDel="005C6226">
            <w:rPr>
              <w:rFonts w:ascii="Times New Roman" w:eastAsia="Times New Roman" w:hAnsi="Times New Roman" w:cs="Times New Roman"/>
              <w:sz w:val="24"/>
              <w:szCs w:val="24"/>
            </w:rPr>
            <w:delText xml:space="preserve"> </w:delText>
          </w:r>
        </w:del>
      </w:ins>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121"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ins>
      <w:r>
        <w:rPr>
          <w:rFonts w:ascii="Times New Roman" w:eastAsia="Times New Roman" w:hAnsi="Times New Roman" w:cs="Times New Roman"/>
          <w:sz w:val="24"/>
          <w:szCs w:val="24"/>
        </w:rPr>
        <w:t xml:space="preserve">). </w:t>
      </w:r>
    </w:p>
    <w:p w14:paraId="3D32766B" w14:textId="063C1E89"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ins w:id="122" w:author="Gabe Zuckerman" w:date="2023-01-06T09:24:00Z">
        <w:r w:rsidR="00E14D9F">
          <w:rPr>
            <w:rFonts w:ascii="Times New Roman" w:eastAsia="Times New Roman" w:hAnsi="Times New Roman" w:cs="Times New Roman"/>
            <w:i/>
            <w:sz w:val="24"/>
            <w:szCs w:val="24"/>
          </w:rPr>
          <w:t>-</w:t>
        </w:r>
      </w:ins>
      <w:del w:id="123" w:author="Gabe Zuckerman" w:date="2023-01-06T09:24:00Z">
        <w:r w:rsidDel="00E14D9F">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124"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33C18B2D"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ins w:id="125" w:author="Gabe Zuckerman" w:date="2023-01-06T09:23:00Z">
        <w:r w:rsidR="00A50302">
          <w:rPr>
            <w:rFonts w:ascii="Times New Roman" w:eastAsia="Times New Roman" w:hAnsi="Times New Roman" w:cs="Times New Roman"/>
            <w:i/>
            <w:sz w:val="24"/>
            <w:szCs w:val="24"/>
          </w:rPr>
          <w:t>-</w:t>
        </w:r>
      </w:ins>
      <w:del w:id="126" w:author="Gabe Zuckerman" w:date="2023-01-06T09:23:00Z">
        <w:r w:rsidDel="00A50302">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2BF50FD8" w14:textId="7CB25761"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127" w:author="Gabe Zuckerman" w:date="2022-12-30T13:39:00Z">
        <w:r w:rsidR="005F506C">
          <w:rPr>
            <w:rFonts w:ascii="Times New Roman" w:eastAsia="Times New Roman" w:hAnsi="Times New Roman" w:cs="Times New Roman"/>
            <w:sz w:val="24"/>
            <w:szCs w:val="24"/>
          </w:rPr>
          <w:t>Appendix S3: Table S3</w:t>
        </w:r>
      </w:ins>
      <w:del w:id="128"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three remaining supported models indicated an increased likelihood of switching as the proportion of developed </w:t>
      </w:r>
      <w:r>
        <w:rPr>
          <w:rFonts w:ascii="Times New Roman" w:eastAsia="Times New Roman" w:hAnsi="Times New Roman" w:cs="Times New Roman"/>
          <w:sz w:val="24"/>
          <w:szCs w:val="24"/>
        </w:rPr>
        <w:lastRenderedPageBreak/>
        <w:t>land on the spring migratory route increased (</w:t>
      </w:r>
      <w:ins w:id="129"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DEA8973"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del w:id="130" w:author="Gabe Zuckerman" w:date="2023-01-03T16:50:00Z">
        <w:r w:rsidDel="00214C8E">
          <w:rPr>
            <w:rFonts w:ascii="Times New Roman" w:eastAsia="Times New Roman" w:hAnsi="Times New Roman" w:cs="Times New Roman"/>
            <w:sz w:val="24"/>
            <w:szCs w:val="24"/>
          </w:rPr>
          <w:delText>we identified</w:delText>
        </w:r>
      </w:del>
      <w:ins w:id="131" w:author="Gabe Zuckerman" w:date="2023-01-03T16:50:00Z">
        <w:r w:rsidR="00214C8E">
          <w:rPr>
            <w:rFonts w:ascii="Times New Roman" w:eastAsia="Times New Roman" w:hAnsi="Times New Roman" w:cs="Times New Roman"/>
            <w:sz w:val="24"/>
            <w:szCs w:val="24"/>
          </w:rPr>
          <w:t>during our study period</w:t>
        </w:r>
      </w:ins>
      <w:r>
        <w:rPr>
          <w:rFonts w:ascii="Times New Roman" w:eastAsia="Times New Roman" w:hAnsi="Times New Roman" w:cs="Times New Roman"/>
          <w:sz w:val="24"/>
          <w:szCs w:val="24"/>
        </w:rPr>
        <w:t xml:space="preserve">, switching behavior actually increased the proportion of migrants rather than contributing to the declining migration and increasing residency reported across the GYE and similar systems (Hebblewhite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132" w:name="_Hlk113627754"/>
      <w:r>
        <w:rPr>
          <w:rFonts w:ascii="Times New Roman" w:eastAsia="Times New Roman" w:hAnsi="Times New Roman" w:cs="Times New Roman"/>
          <w:sz w:val="24"/>
          <w:szCs w:val="24"/>
        </w:rPr>
        <w:t xml:space="preserve">behavioral changes alone are not keeping pace with differing fitness between tactics </w:t>
      </w:r>
      <w:bookmarkEnd w:id="132"/>
      <w:r>
        <w:rPr>
          <w:rFonts w:ascii="Times New Roman" w:eastAsia="Times New Roman" w:hAnsi="Times New Roman" w:cs="Times New Roman"/>
          <w:sz w:val="24"/>
          <w:szCs w:val="24"/>
        </w:rPr>
        <w:t xml:space="preserve">(Hebblewhite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4A6DA401"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 xml:space="preserve">Very few switches between residents and </w:t>
      </w:r>
      <w:del w:id="133" w:author="Gabe Zuckerman" w:date="2023-01-06T09:23:00Z">
        <w:r w:rsidR="00D312EC" w:rsidDel="00CE155F">
          <w:rPr>
            <w:rFonts w:ascii="Times New Roman" w:eastAsia="Times New Roman" w:hAnsi="Times New Roman" w:cs="Times New Roman"/>
            <w:sz w:val="24"/>
            <w:szCs w:val="24"/>
          </w:rPr>
          <w:delText>long distance</w:delText>
        </w:r>
      </w:del>
      <w:ins w:id="134" w:author="Gabe Zuckerman" w:date="2023-01-06T09:23:00Z">
        <w:r w:rsidR="00CE155F">
          <w:rPr>
            <w:rFonts w:ascii="Times New Roman" w:eastAsia="Times New Roman" w:hAnsi="Times New Roman" w:cs="Times New Roman"/>
            <w:sz w:val="24"/>
            <w:szCs w:val="24"/>
          </w:rPr>
          <w:t>long-distance</w:t>
        </w:r>
      </w:ins>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w:t>
      </w:r>
      <w:r>
        <w:rPr>
          <w:rFonts w:ascii="Times New Roman" w:eastAsia="Times New Roman" w:hAnsi="Times New Roman" w:cs="Times New Roman"/>
          <w:sz w:val="24"/>
          <w:szCs w:val="24"/>
        </w:rPr>
        <w:lastRenderedPageBreak/>
        <w:t xml:space="preserve">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Rickbeil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57AE2040"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elk in herds with lower movement tactic diversity were far more likely to switch from long</w:t>
      </w:r>
      <w:ins w:id="135" w:author="Gabe Zuckerman" w:date="2023-01-06T09:23:00Z">
        <w:r w:rsidR="00CE155F">
          <w:rPr>
            <w:rFonts w:ascii="Times New Roman" w:eastAsia="Times New Roman" w:hAnsi="Times New Roman" w:cs="Times New Roman"/>
            <w:sz w:val="24"/>
            <w:szCs w:val="24"/>
          </w:rPr>
          <w:t>-</w:t>
        </w:r>
      </w:ins>
      <w:del w:id="136" w:author="Gabe Zuckerman" w:date="2023-01-06T09:23: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w:t>
      </w:r>
      <w:ins w:id="137" w:author="Gabe Zuckerman" w:date="2023-01-13T09:12:00Z">
        <w:r w:rsidR="00906A5E">
          <w:rPr>
            <w:rFonts w:ascii="Times New Roman" w:eastAsia="Times New Roman" w:hAnsi="Times New Roman" w:cs="Times New Roman"/>
            <w:sz w:val="24"/>
            <w:szCs w:val="24"/>
          </w:rPr>
          <w:t>4</w:t>
        </w:r>
      </w:ins>
      <w:r>
        <w:rPr>
          <w:rFonts w:ascii="Times New Roman" w:eastAsia="Times New Roman" w:hAnsi="Times New Roman" w:cs="Times New Roman"/>
          <w:sz w:val="24"/>
          <w:szCs w:val="24"/>
        </w:rPr>
        <w:t xml:space="preserve">ate populations increasing migratory propensity and green-wave surfing ability as they spend more time in a landscape (Jesmer et al. 2018). </w:t>
      </w:r>
      <w:ins w:id="138" w:author="Gabe Zuckerman" w:date="2023-01-03T16:43:00Z">
        <w:r w:rsidR="00BE6E5D">
          <w:rPr>
            <w:rFonts w:ascii="Times New Roman" w:eastAsia="Times New Roman" w:hAnsi="Times New Roman" w:cs="Times New Roman"/>
            <w:sz w:val="24"/>
            <w:szCs w:val="24"/>
          </w:rPr>
          <w:t>Thus, we speculate that</w:t>
        </w:r>
      </w:ins>
      <w:del w:id="139" w:author="Gabe Zuckerman" w:date="2023-01-03T16:43:00Z">
        <w:r w:rsidDel="00BE6E5D">
          <w:rPr>
            <w:rFonts w:ascii="Times New Roman" w:eastAsia="Times New Roman" w:hAnsi="Times New Roman" w:cs="Times New Roman"/>
            <w:sz w:val="24"/>
            <w:szCs w:val="24"/>
          </w:rPr>
          <w:delText>M</w:delText>
        </w:r>
      </w:del>
      <w:ins w:id="140" w:author="Gabe Zuckerman" w:date="2023-01-03T16:43:00Z">
        <w:r w:rsidR="00BE6E5D">
          <w:rPr>
            <w:rFonts w:ascii="Times New Roman" w:eastAsia="Times New Roman" w:hAnsi="Times New Roman" w:cs="Times New Roman"/>
            <w:sz w:val="24"/>
            <w:szCs w:val="24"/>
          </w:rPr>
          <w:t xml:space="preserve"> m</w:t>
        </w:r>
      </w:ins>
      <w:r>
        <w:rPr>
          <w:rFonts w:ascii="Times New Roman" w:eastAsia="Times New Roman" w:hAnsi="Times New Roman" w:cs="Times New Roman"/>
          <w:sz w:val="24"/>
          <w:szCs w:val="24"/>
        </w:rPr>
        <w:t xml:space="preserve">aintaining diverse migratory portfolios, and the cultural knowledge transmission they enable, may </w:t>
      </w:r>
      <w:del w:id="141" w:author="Kristin Barker" w:date="2023-01-05T16:08:00Z">
        <w:r w:rsidDel="005C6226">
          <w:rPr>
            <w:rFonts w:ascii="Times New Roman" w:eastAsia="Times New Roman" w:hAnsi="Times New Roman" w:cs="Times New Roman"/>
            <w:sz w:val="24"/>
            <w:szCs w:val="24"/>
          </w:rPr>
          <w:delText xml:space="preserve">therefore </w:delText>
        </w:r>
      </w:del>
      <w:r>
        <w:rPr>
          <w:rFonts w:ascii="Times New Roman" w:eastAsia="Times New Roman" w:hAnsi="Times New Roman" w:cs="Times New Roman"/>
          <w:sz w:val="24"/>
          <w:szCs w:val="24"/>
        </w:rPr>
        <w:t xml:space="preserve">help retain </w:t>
      </w:r>
      <w:ins w:id="142" w:author="Gabe Zuckerman" w:date="2023-01-03T16:23:00Z">
        <w:r w:rsidR="00042AFF">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 xml:space="preserve">migratory knowledge </w:t>
      </w:r>
      <w:del w:id="143" w:author="Gabe Zuckerman" w:date="2023-01-03T16:23:00Z">
        <w:r w:rsidDel="00042AFF">
          <w:rPr>
            <w:rFonts w:ascii="Times New Roman" w:eastAsia="Times New Roman" w:hAnsi="Times New Roman" w:cs="Times New Roman"/>
            <w:sz w:val="24"/>
            <w:szCs w:val="24"/>
          </w:rPr>
          <w:delText xml:space="preserve">long-term </w:delText>
        </w:r>
      </w:del>
      <w:del w:id="144" w:author="Kristin Barker" w:date="2023-01-05T16:09:00Z">
        <w:r w:rsidDel="005C6226">
          <w:rPr>
            <w:rFonts w:ascii="Times New Roman" w:eastAsia="Times New Roman" w:hAnsi="Times New Roman" w:cs="Times New Roman"/>
            <w:sz w:val="24"/>
            <w:szCs w:val="24"/>
          </w:rPr>
          <w:delText xml:space="preserve">despite </w:delText>
        </w:r>
      </w:del>
      <w:ins w:id="145" w:author="Kristin Barker" w:date="2023-01-05T16:09:00Z">
        <w:r w:rsidR="005C6226">
          <w:rPr>
            <w:rFonts w:ascii="Times New Roman" w:eastAsia="Times New Roman" w:hAnsi="Times New Roman" w:cs="Times New Roman"/>
            <w:sz w:val="24"/>
            <w:szCs w:val="24"/>
          </w:rPr>
          <w:t xml:space="preserve">amidst </w:t>
        </w:r>
      </w:ins>
      <w:r>
        <w:rPr>
          <w:rFonts w:ascii="Times New Roman" w:eastAsia="Times New Roman" w:hAnsi="Times New Roman" w:cs="Times New Roman"/>
          <w:sz w:val="24"/>
          <w:szCs w:val="24"/>
        </w:rPr>
        <w:t xml:space="preserve">continuing environmental and anthropogenic changes (Middleton et al. 2020; Jesmer et al. 2018). </w:t>
      </w:r>
    </w:p>
    <w:p w14:paraId="7DB75F65" w14:textId="11048CB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ins w:id="146" w:author="Gabe Zuckerman" w:date="2023-01-06T09:24:00Z">
        <w:r w:rsidR="00CE155F">
          <w:rPr>
            <w:rFonts w:ascii="Times New Roman" w:eastAsia="Times New Roman" w:hAnsi="Times New Roman" w:cs="Times New Roman"/>
            <w:sz w:val="24"/>
            <w:szCs w:val="24"/>
          </w:rPr>
          <w:t>-</w:t>
        </w:r>
      </w:ins>
      <w:del w:id="147" w:author="Gabe Zuckerman" w:date="2023-01-06T09:24: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w:t>
      </w:r>
      <w:r>
        <w:rPr>
          <w:rFonts w:ascii="Times New Roman" w:eastAsia="Times New Roman" w:hAnsi="Times New Roman" w:cs="Times New Roman"/>
          <w:sz w:val="24"/>
          <w:szCs w:val="24"/>
        </w:rPr>
        <w:lastRenderedPageBreak/>
        <w:t xml:space="preserve">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Eggeman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Kerk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Eggeman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(Laforge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(Eggeman et al. 2016; Berg et al. 2019; Peters et </w:t>
      </w:r>
      <w:r>
        <w:rPr>
          <w:rFonts w:ascii="Times New Roman" w:eastAsia="Times New Roman" w:hAnsi="Times New Roman" w:cs="Times New Roman"/>
          <w:sz w:val="24"/>
          <w:szCs w:val="24"/>
        </w:rPr>
        <w:lastRenderedPageBreak/>
        <w:t xml:space="preserve">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4CABDCA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our study included a large sample size affording a significant advance in our picture of diversity and plasticity across this system, </w:t>
      </w:r>
      <w:del w:id="148" w:author="Gabe Zuckerman" w:date="2023-01-08T14:05:00Z">
        <w:r w:rsidDel="00083095">
          <w:rPr>
            <w:rFonts w:ascii="Times New Roman" w:eastAsia="Times New Roman" w:hAnsi="Times New Roman" w:cs="Times New Roman"/>
            <w:sz w:val="24"/>
            <w:szCs w:val="24"/>
            <w:highlight w:val="white"/>
          </w:rPr>
          <w:delText xml:space="preserve">we </w:delText>
        </w:r>
      </w:del>
      <w:ins w:id="149" w:author="Gabe Zuckerman" w:date="2023-01-08T14:05:00Z">
        <w:r w:rsidR="00083095">
          <w:rPr>
            <w:rFonts w:ascii="Times New Roman" w:eastAsia="Times New Roman" w:hAnsi="Times New Roman" w:cs="Times New Roman"/>
            <w:sz w:val="24"/>
            <w:szCs w:val="24"/>
            <w:highlight w:val="white"/>
          </w:rPr>
          <w:t xml:space="preserve">there </w:t>
        </w:r>
      </w:ins>
      <w:r>
        <w:rPr>
          <w:rFonts w:ascii="Times New Roman" w:eastAsia="Times New Roman" w:hAnsi="Times New Roman" w:cs="Times New Roman"/>
          <w:sz w:val="24"/>
          <w:szCs w:val="24"/>
          <w:highlight w:val="white"/>
        </w:rPr>
        <w:t>were</w:t>
      </w:r>
      <w:ins w:id="150" w:author="Gabe Zuckerman" w:date="2023-01-08T14:05:00Z">
        <w:r w:rsidR="00083095">
          <w:rPr>
            <w:rFonts w:ascii="Times New Roman" w:eastAsia="Times New Roman" w:hAnsi="Times New Roman" w:cs="Times New Roman"/>
            <w:sz w:val="24"/>
            <w:szCs w:val="24"/>
            <w:highlight w:val="white"/>
          </w:rPr>
          <w:t xml:space="preserve"> several limitatio</w:t>
        </w:r>
      </w:ins>
      <w:ins w:id="151" w:author="Gabe Zuckerman" w:date="2023-01-08T14:06:00Z">
        <w:r w:rsidR="00083095">
          <w:rPr>
            <w:rFonts w:ascii="Times New Roman" w:eastAsia="Times New Roman" w:hAnsi="Times New Roman" w:cs="Times New Roman"/>
            <w:sz w:val="24"/>
            <w:szCs w:val="24"/>
            <w:highlight w:val="white"/>
          </w:rPr>
          <w:t>ns.</w:t>
        </w:r>
        <w:r w:rsidR="00083095" w:rsidRPr="00083095">
          <w:rPr>
            <w:rFonts w:ascii="Times New Roman" w:eastAsia="Times New Roman" w:hAnsi="Times New Roman" w:cs="Times New Roman"/>
            <w:sz w:val="24"/>
            <w:szCs w:val="24"/>
          </w:rPr>
          <w:t xml:space="preserve"> </w:t>
        </w:r>
        <w:r w:rsidR="00083095">
          <w:rPr>
            <w:rFonts w:ascii="Times New Roman" w:eastAsia="Times New Roman" w:hAnsi="Times New Roman" w:cs="Times New Roman"/>
            <w:sz w:val="24"/>
            <w:szCs w:val="24"/>
          </w:rPr>
          <w:t>A</w:t>
        </w:r>
        <w:r w:rsidR="00083095" w:rsidRPr="006C32A5">
          <w:rPr>
            <w:rFonts w:ascii="Times New Roman" w:eastAsia="Times New Roman" w:hAnsi="Times New Roman" w:cs="Times New Roman"/>
            <w:sz w:val="24"/>
            <w:szCs w:val="24"/>
          </w:rPr>
          <w:t>lthough this is the most comprehensive sample of multiyear elk movement data from the GYE, it is possible</w:t>
        </w:r>
        <w:r w:rsidR="00083095">
          <w:rPr>
            <w:rFonts w:ascii="Times New Roman" w:eastAsia="Times New Roman" w:hAnsi="Times New Roman" w:cs="Times New Roman"/>
            <w:sz w:val="24"/>
            <w:szCs w:val="24"/>
          </w:rPr>
          <w:t xml:space="preserve"> </w:t>
        </w:r>
        <w:r w:rsidR="00083095" w:rsidRPr="006C32A5">
          <w:rPr>
            <w:rFonts w:ascii="Times New Roman" w:eastAsia="Times New Roman" w:hAnsi="Times New Roman" w:cs="Times New Roman"/>
            <w:sz w:val="24"/>
            <w:szCs w:val="24"/>
          </w:rPr>
          <w:t>our results under- or over-estimated switching rates given that we lacked multiple years of consecutive data from 6 of the 26 known herds in the ecosystem</w:t>
        </w:r>
        <w:r w:rsidR="00083095">
          <w:rPr>
            <w:rFonts w:ascii="Times New Roman" w:eastAsia="Times New Roman" w:hAnsi="Times New Roman" w:cs="Times New Roman"/>
            <w:sz w:val="24"/>
            <w:szCs w:val="24"/>
          </w:rPr>
          <w:t xml:space="preserve"> (Gigliotti et al. 2022). Similarly</w:t>
        </w:r>
      </w:ins>
      <w:ins w:id="152" w:author="Gabe Zuckerman" w:date="2023-01-08T14:10:00Z">
        <w:r w:rsidR="00083095">
          <w:rPr>
            <w:rFonts w:ascii="Times New Roman" w:eastAsia="Times New Roman" w:hAnsi="Times New Roman" w:cs="Times New Roman"/>
            <w:sz w:val="24"/>
            <w:szCs w:val="24"/>
          </w:rPr>
          <w:t>,</w:t>
        </w:r>
      </w:ins>
      <w:ins w:id="153" w:author="Gabe Zuckerman" w:date="2023-01-08T14:06:00Z">
        <w:r w:rsidR="00083095">
          <w:rPr>
            <w:rFonts w:ascii="Times New Roman" w:eastAsia="Times New Roman" w:hAnsi="Times New Roman" w:cs="Times New Roman"/>
            <w:sz w:val="24"/>
            <w:szCs w:val="24"/>
          </w:rPr>
          <w:t xml:space="preserve"> it is possible that </w:t>
        </w:r>
        <w:r w:rsidR="00083095" w:rsidRPr="006C32A5">
          <w:rPr>
            <w:rFonts w:ascii="Times New Roman" w:eastAsia="Times New Roman" w:hAnsi="Times New Roman" w:cs="Times New Roman"/>
            <w:sz w:val="24"/>
            <w:szCs w:val="24"/>
          </w:rPr>
          <w:t xml:space="preserve">relatively minor shifts in distances traversed </w:t>
        </w:r>
        <w:r w:rsidR="00083095">
          <w:rPr>
            <w:rFonts w:ascii="Times New Roman" w:eastAsia="Times New Roman" w:hAnsi="Times New Roman" w:cs="Times New Roman"/>
            <w:sz w:val="24"/>
            <w:szCs w:val="24"/>
          </w:rPr>
          <w:t>and/</w:t>
        </w:r>
        <w:r w:rsidR="00083095" w:rsidRPr="006C32A5">
          <w:rPr>
            <w:rFonts w:ascii="Times New Roman" w:eastAsia="Times New Roman" w:hAnsi="Times New Roman" w:cs="Times New Roman"/>
            <w:sz w:val="24"/>
            <w:szCs w:val="24"/>
          </w:rPr>
          <w:t>or elevation change</w:t>
        </w:r>
      </w:ins>
      <w:ins w:id="154" w:author="Gabe Zuckerman" w:date="2023-01-08T14:10:00Z">
        <w:r w:rsidR="00083095">
          <w:rPr>
            <w:rFonts w:ascii="Times New Roman" w:eastAsia="Times New Roman" w:hAnsi="Times New Roman" w:cs="Times New Roman"/>
            <w:sz w:val="24"/>
            <w:szCs w:val="24"/>
          </w:rPr>
          <w:t>s</w:t>
        </w:r>
      </w:ins>
      <w:ins w:id="155" w:author="Gabe Zuckerman" w:date="2023-01-08T14:06:00Z">
        <w:r w:rsidR="00083095">
          <w:rPr>
            <w:rFonts w:ascii="Times New Roman" w:eastAsia="Times New Roman" w:hAnsi="Times New Roman" w:cs="Times New Roman"/>
            <w:sz w:val="24"/>
            <w:szCs w:val="24"/>
          </w:rPr>
          <w:t xml:space="preserve"> were denoted a</w:t>
        </w:r>
      </w:ins>
      <w:ins w:id="156" w:author="Gabe Zuckerman" w:date="2023-01-08T14:18:00Z">
        <w:r w:rsidR="00DB5A03">
          <w:rPr>
            <w:rFonts w:ascii="Times New Roman" w:eastAsia="Times New Roman" w:hAnsi="Times New Roman" w:cs="Times New Roman"/>
            <w:sz w:val="24"/>
            <w:szCs w:val="24"/>
          </w:rPr>
          <w:t>s</w:t>
        </w:r>
      </w:ins>
      <w:ins w:id="157" w:author="Gabe Zuckerman" w:date="2023-01-08T14:06:00Z">
        <w:r w:rsidR="00083095">
          <w:rPr>
            <w:rFonts w:ascii="Times New Roman" w:eastAsia="Times New Roman" w:hAnsi="Times New Roman" w:cs="Times New Roman"/>
            <w:sz w:val="24"/>
            <w:szCs w:val="24"/>
          </w:rPr>
          <w:t xml:space="preserve"> switch</w:t>
        </w:r>
      </w:ins>
      <w:ins w:id="158" w:author="Gabe Zuckerman" w:date="2023-01-08T14:18:00Z">
        <w:r w:rsidR="00DB5A03">
          <w:rPr>
            <w:rFonts w:ascii="Times New Roman" w:eastAsia="Times New Roman" w:hAnsi="Times New Roman" w:cs="Times New Roman"/>
            <w:sz w:val="24"/>
            <w:szCs w:val="24"/>
          </w:rPr>
          <w:t>es</w:t>
        </w:r>
      </w:ins>
      <w:ins w:id="159" w:author="Gabe Zuckerman" w:date="2023-01-08T14:06:00Z">
        <w:r w:rsidR="00083095">
          <w:rPr>
            <w:rFonts w:ascii="Times New Roman" w:eastAsia="Times New Roman" w:hAnsi="Times New Roman" w:cs="Times New Roman"/>
            <w:sz w:val="24"/>
            <w:szCs w:val="24"/>
          </w:rPr>
          <w:t xml:space="preserve"> in migratory tactics</w:t>
        </w:r>
      </w:ins>
      <w:ins w:id="160" w:author="Gabe Zuckerman" w:date="2023-01-08T14:12:00Z">
        <w:r w:rsidR="00190854">
          <w:rPr>
            <w:rFonts w:ascii="Times New Roman" w:eastAsia="Times New Roman" w:hAnsi="Times New Roman" w:cs="Times New Roman"/>
            <w:sz w:val="24"/>
            <w:szCs w:val="24"/>
          </w:rPr>
          <w:t xml:space="preserve"> due to the automated classification of migratory tactics</w:t>
        </w:r>
      </w:ins>
      <w:ins w:id="161" w:author="Gabe Zuckerman" w:date="2023-01-08T14:06:00Z">
        <w:r w:rsidR="00083095">
          <w:rPr>
            <w:rFonts w:ascii="Times New Roman" w:eastAsia="Times New Roman" w:hAnsi="Times New Roman" w:cs="Times New Roman"/>
            <w:sz w:val="24"/>
            <w:szCs w:val="24"/>
          </w:rPr>
          <w:t>.</w:t>
        </w:r>
      </w:ins>
      <w:ins w:id="162" w:author="Gabe Zuckerman" w:date="2023-01-08T14:19:00Z">
        <w:r w:rsidR="00EE1CBD">
          <w:rPr>
            <w:rFonts w:ascii="Times New Roman" w:eastAsia="Times New Roman" w:hAnsi="Times New Roman" w:cs="Times New Roman"/>
            <w:sz w:val="24"/>
            <w:szCs w:val="24"/>
          </w:rPr>
          <w:t xml:space="preserve"> </w:t>
        </w:r>
      </w:ins>
      <w:ins w:id="163" w:author="Gabe Zuckerman" w:date="2023-01-08T14:12:00Z">
        <w:r w:rsidR="00190854">
          <w:rPr>
            <w:rFonts w:ascii="Times New Roman" w:eastAsia="Times New Roman" w:hAnsi="Times New Roman" w:cs="Times New Roman"/>
            <w:sz w:val="24"/>
            <w:szCs w:val="24"/>
          </w:rPr>
          <w:t>While this</w:t>
        </w:r>
      </w:ins>
      <w:ins w:id="164" w:author="Gabe Zuckerman" w:date="2023-01-08T14:07:00Z">
        <w:r w:rsidR="00083095">
          <w:rPr>
            <w:rFonts w:ascii="Times New Roman" w:eastAsia="Times New Roman" w:hAnsi="Times New Roman" w:cs="Times New Roman"/>
            <w:sz w:val="24"/>
            <w:szCs w:val="24"/>
          </w:rPr>
          <w:t xml:space="preserve"> could result in </w:t>
        </w:r>
      </w:ins>
      <w:ins w:id="165" w:author="Gabe Zuckerman" w:date="2023-01-08T14:08:00Z">
        <w:r w:rsidR="00083095">
          <w:rPr>
            <w:rFonts w:ascii="Times New Roman" w:eastAsia="Times New Roman" w:hAnsi="Times New Roman" w:cs="Times New Roman"/>
            <w:sz w:val="24"/>
            <w:szCs w:val="24"/>
          </w:rPr>
          <w:t xml:space="preserve">changes in tactic that </w:t>
        </w:r>
      </w:ins>
      <w:ins w:id="166" w:author="Gabe Zuckerman" w:date="2023-01-08T14:07:00Z">
        <w:r w:rsidR="00083095">
          <w:rPr>
            <w:rFonts w:ascii="Times New Roman" w:eastAsia="Times New Roman" w:hAnsi="Times New Roman" w:cs="Times New Roman"/>
            <w:sz w:val="24"/>
            <w:szCs w:val="24"/>
          </w:rPr>
          <w:t>d</w:t>
        </w:r>
      </w:ins>
      <w:ins w:id="167" w:author="Gabe Zuckerman" w:date="2023-01-08T14:08:00Z">
        <w:r w:rsidR="00083095">
          <w:rPr>
            <w:rFonts w:ascii="Times New Roman" w:eastAsia="Times New Roman" w:hAnsi="Times New Roman" w:cs="Times New Roman"/>
            <w:sz w:val="24"/>
            <w:szCs w:val="24"/>
          </w:rPr>
          <w:t xml:space="preserve">o not have considerable biological </w:t>
        </w:r>
      </w:ins>
      <w:ins w:id="168" w:author="Gabe Zuckerman" w:date="2023-01-08T14:09:00Z">
        <w:r w:rsidR="00083095">
          <w:rPr>
            <w:rFonts w:ascii="Times New Roman" w:eastAsia="Times New Roman" w:hAnsi="Times New Roman" w:cs="Times New Roman"/>
            <w:sz w:val="24"/>
            <w:szCs w:val="24"/>
          </w:rPr>
          <w:t>consequences</w:t>
        </w:r>
      </w:ins>
      <w:ins w:id="169" w:author="Gabe Zuckerman" w:date="2023-01-08T14:13:00Z">
        <w:r w:rsidR="00190854">
          <w:rPr>
            <w:rFonts w:ascii="Times New Roman" w:eastAsia="Times New Roman" w:hAnsi="Times New Roman" w:cs="Times New Roman"/>
            <w:sz w:val="24"/>
            <w:szCs w:val="24"/>
          </w:rPr>
          <w:t>,</w:t>
        </w:r>
      </w:ins>
      <w:ins w:id="170" w:author="Gabe Zuckerman" w:date="2023-01-08T14:06:00Z">
        <w:r w:rsidR="00083095">
          <w:rPr>
            <w:rFonts w:ascii="Times New Roman" w:eastAsia="Times New Roman" w:hAnsi="Times New Roman" w:cs="Times New Roman"/>
            <w:sz w:val="24"/>
            <w:szCs w:val="24"/>
          </w:rPr>
          <w:t xml:space="preserve"> our approach is justified as it is objective, reproducible, and does not rely on predefined behaviors (Lowrey et al. 2020). </w:t>
        </w:r>
      </w:ins>
      <w:ins w:id="171" w:author="Gabe Zuckerman" w:date="2023-01-08T14:19:00Z">
        <w:r w:rsidR="00331A88">
          <w:rPr>
            <w:rFonts w:ascii="Times New Roman" w:eastAsia="Times New Roman" w:hAnsi="Times New Roman" w:cs="Times New Roman"/>
            <w:sz w:val="24"/>
            <w:szCs w:val="24"/>
          </w:rPr>
          <w:t>We were also</w:t>
        </w:r>
      </w:ins>
      <w:r>
        <w:rPr>
          <w:rFonts w:ascii="Times New Roman" w:eastAsia="Times New Roman" w:hAnsi="Times New Roman" w:cs="Times New Roman"/>
          <w:sz w:val="24"/>
          <w:szCs w:val="24"/>
          <w:highlight w:val="white"/>
        </w:rPr>
        <w:t xml:space="preserve"> limited by lack of information about age, </w:t>
      </w:r>
      <w:ins w:id="172" w:author="Kristin Barker" w:date="2023-01-05T16:09:00Z">
        <w:r w:rsidR="005C6226">
          <w:rPr>
            <w:rFonts w:ascii="Times New Roman" w:eastAsia="Times New Roman" w:hAnsi="Times New Roman" w:cs="Times New Roman"/>
            <w:sz w:val="24"/>
            <w:szCs w:val="24"/>
            <w:highlight w:val="white"/>
          </w:rPr>
          <w:t xml:space="preserve">animal </w:t>
        </w:r>
      </w:ins>
      <w:r>
        <w:rPr>
          <w:rFonts w:ascii="Times New Roman" w:eastAsia="Times New Roman" w:hAnsi="Times New Roman" w:cs="Times New Roman"/>
          <w:sz w:val="24"/>
          <w:szCs w:val="24"/>
          <w:highlight w:val="white"/>
        </w:rPr>
        <w:t>abundance</w:t>
      </w:r>
      <w:ins w:id="173" w:author="Kristin Barker" w:date="2023-01-05T16:09:00Z">
        <w:r w:rsidR="005C6226">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74" w:author="Gabe Zuckerman" w:date="2023-01-06T09:48:00Z">
        <w:r w:rsidDel="00EC3D7C">
          <w:rPr>
            <w:rFonts w:ascii="Times New Roman" w:eastAsia="Times New Roman" w:hAnsi="Times New Roman" w:cs="Times New Roman"/>
            <w:sz w:val="24"/>
            <w:szCs w:val="24"/>
            <w:highlight w:val="white"/>
          </w:rPr>
          <w:delText xml:space="preserve">and </w:delText>
        </w:r>
      </w:del>
      <w:r>
        <w:rPr>
          <w:rFonts w:ascii="Times New Roman" w:eastAsia="Times New Roman" w:hAnsi="Times New Roman" w:cs="Times New Roman"/>
          <w:sz w:val="24"/>
          <w:szCs w:val="24"/>
          <w:highlight w:val="white"/>
        </w:rPr>
        <w:t>reproductive status</w:t>
      </w:r>
      <w:r w:rsidR="00150CD4">
        <w:rPr>
          <w:rFonts w:ascii="Times New Roman" w:eastAsia="Times New Roman" w:hAnsi="Times New Roman" w:cs="Times New Roman"/>
          <w:sz w:val="24"/>
          <w:szCs w:val="24"/>
          <w:highlight w:val="white"/>
        </w:rPr>
        <w:t>,</w:t>
      </w:r>
      <w:ins w:id="175" w:author="Gabe Zuckerman" w:date="2023-01-08T14:21:00Z">
        <w:r w:rsidR="00DB1147">
          <w:rPr>
            <w:rFonts w:ascii="Times New Roman" w:eastAsia="Times New Roman" w:hAnsi="Times New Roman" w:cs="Times New Roman"/>
            <w:sz w:val="24"/>
            <w:szCs w:val="24"/>
            <w:highlight w:val="white"/>
          </w:rPr>
          <w:t xml:space="preserve"> </w:t>
        </w:r>
        <w:r w:rsidR="00442818">
          <w:rPr>
            <w:rFonts w:ascii="Times New Roman" w:eastAsia="Times New Roman" w:hAnsi="Times New Roman" w:cs="Times New Roman"/>
            <w:sz w:val="24"/>
            <w:szCs w:val="24"/>
            <w:highlight w:val="white"/>
          </w:rPr>
          <w:t>and</w:t>
        </w:r>
      </w:ins>
      <w:r w:rsidR="00150CD4">
        <w:rPr>
          <w:rFonts w:ascii="Times New Roman" w:eastAsia="Times New Roman" w:hAnsi="Times New Roman" w:cs="Times New Roman"/>
          <w:sz w:val="24"/>
          <w:szCs w:val="24"/>
          <w:highlight w:val="white"/>
        </w:rPr>
        <w:t xml:space="preserve"> </w:t>
      </w:r>
      <w:del w:id="176" w:author="Gabe Zuckerman" w:date="2023-01-06T09:48:00Z">
        <w:r w:rsidR="00150CD4" w:rsidDel="00EC3D7C">
          <w:rPr>
            <w:rFonts w:ascii="Times New Roman" w:eastAsia="Times New Roman" w:hAnsi="Times New Roman" w:cs="Times New Roman"/>
            <w:sz w:val="24"/>
            <w:szCs w:val="24"/>
            <w:highlight w:val="white"/>
          </w:rPr>
          <w:delText>as well as an absence of</w:delText>
        </w:r>
      </w:del>
      <w:ins w:id="177" w:author="Gabe Zuckerman" w:date="2023-01-06T09:48:00Z">
        <w:r w:rsidR="00EC3D7C">
          <w:rPr>
            <w:rFonts w:ascii="Times New Roman" w:eastAsia="Times New Roman" w:hAnsi="Times New Roman" w:cs="Times New Roman"/>
            <w:sz w:val="24"/>
            <w:szCs w:val="24"/>
            <w:highlight w:val="white"/>
          </w:rPr>
          <w:t>male</w:t>
        </w:r>
      </w:ins>
      <w:r w:rsidR="00150CD4">
        <w:rPr>
          <w:rFonts w:ascii="Times New Roman" w:eastAsia="Times New Roman" w:hAnsi="Times New Roman" w:cs="Times New Roman"/>
          <w:sz w:val="24"/>
          <w:szCs w:val="24"/>
          <w:highlight w:val="white"/>
        </w:rPr>
        <w:t xml:space="preserve"> movement data</w:t>
      </w:r>
      <w:del w:id="178" w:author="Gabe Zuckerman" w:date="2023-01-06T09:48:00Z">
        <w:r w:rsidR="00150CD4" w:rsidDel="00EC3D7C">
          <w:rPr>
            <w:rFonts w:ascii="Times New Roman" w:eastAsia="Times New Roman" w:hAnsi="Times New Roman" w:cs="Times New Roman"/>
            <w:sz w:val="24"/>
            <w:szCs w:val="24"/>
            <w:highlight w:val="white"/>
          </w:rPr>
          <w:delText xml:space="preserve"> from</w:delText>
        </w:r>
      </w:del>
      <w:ins w:id="179" w:author="Gabe Zuckerman" w:date="2023-01-08T14:21:00Z">
        <w:r w:rsidR="00442818">
          <w:rPr>
            <w:rFonts w:ascii="Times New Roman" w:eastAsia="Times New Roman" w:hAnsi="Times New Roman" w:cs="Times New Roman"/>
            <w:sz w:val="24"/>
            <w:szCs w:val="24"/>
            <w:highlight w:val="white"/>
          </w:rPr>
          <w:t xml:space="preserve">. </w:t>
        </w:r>
      </w:ins>
      <w:del w:id="180" w:author="Gabe Zuckerman" w:date="2023-01-06T09:48:00Z">
        <w:r w:rsidR="00150CD4" w:rsidDel="00EC3D7C">
          <w:rPr>
            <w:rFonts w:ascii="Times New Roman" w:eastAsia="Times New Roman" w:hAnsi="Times New Roman" w:cs="Times New Roman"/>
            <w:sz w:val="24"/>
            <w:szCs w:val="24"/>
            <w:highlight w:val="white"/>
          </w:rPr>
          <w:delText xml:space="preserve"> male elk</w:delText>
        </w:r>
      </w:del>
      <w:del w:id="181" w:author="Gabe Zuckerman" w:date="2023-01-08T14:21:00Z">
        <w:r w:rsidDel="00442818">
          <w:rPr>
            <w:rFonts w:ascii="Times New Roman" w:eastAsia="Times New Roman" w:hAnsi="Times New Roman" w:cs="Times New Roman"/>
            <w:sz w:val="24"/>
            <w:szCs w:val="24"/>
            <w:highlight w:val="white"/>
          </w:rPr>
          <w:delText>.</w:delText>
        </w:r>
        <w:r w:rsidR="00727226" w:rsidDel="00442818">
          <w:rPr>
            <w:rFonts w:ascii="Times New Roman" w:eastAsia="Times New Roman" w:hAnsi="Times New Roman" w:cs="Times New Roman"/>
            <w:sz w:val="24"/>
            <w:szCs w:val="24"/>
            <w:highlight w:val="white"/>
          </w:rPr>
          <w:delText xml:space="preserve"> </w:delText>
        </w:r>
      </w:del>
      <w:commentRangeStart w:id="182"/>
      <w:del w:id="183" w:author="Kristin Barker" w:date="2023-01-05T16:13:00Z">
        <w:r w:rsidR="00BD461D" w:rsidDel="005C6226">
          <w:rPr>
            <w:rFonts w:ascii="Times New Roman" w:eastAsia="Times New Roman" w:hAnsi="Times New Roman" w:cs="Times New Roman"/>
            <w:sz w:val="24"/>
            <w:szCs w:val="24"/>
            <w:highlight w:val="white"/>
          </w:rPr>
          <w:delText xml:space="preserve">With an even </w:delText>
        </w:r>
        <w:r w:rsidR="00727226" w:rsidDel="005C6226">
          <w:rPr>
            <w:rFonts w:ascii="Times New Roman" w:eastAsia="Times New Roman" w:hAnsi="Times New Roman" w:cs="Times New Roman"/>
            <w:sz w:val="24"/>
            <w:szCs w:val="24"/>
            <w:highlight w:val="white"/>
          </w:rPr>
          <w:delText>large</w:delText>
        </w:r>
        <w:r w:rsidR="00BD461D" w:rsidDel="005C6226">
          <w:rPr>
            <w:rFonts w:ascii="Times New Roman" w:eastAsia="Times New Roman" w:hAnsi="Times New Roman" w:cs="Times New Roman"/>
            <w:sz w:val="24"/>
            <w:szCs w:val="24"/>
            <w:highlight w:val="white"/>
          </w:rPr>
          <w:delText>r</w:delText>
        </w:r>
        <w:r w:rsidR="00727226" w:rsidDel="005C6226">
          <w:rPr>
            <w:rFonts w:ascii="Times New Roman" w:eastAsia="Times New Roman" w:hAnsi="Times New Roman" w:cs="Times New Roman"/>
            <w:sz w:val="24"/>
            <w:szCs w:val="24"/>
            <w:highlight w:val="white"/>
          </w:rPr>
          <w:delText xml:space="preserve"> sample</w:delText>
        </w:r>
        <w:r w:rsidR="00C72CD8" w:rsidDel="005C6226">
          <w:rPr>
            <w:rFonts w:ascii="Times New Roman" w:eastAsia="Times New Roman" w:hAnsi="Times New Roman" w:cs="Times New Roman"/>
            <w:sz w:val="24"/>
            <w:szCs w:val="24"/>
            <w:highlight w:val="white"/>
          </w:rPr>
          <w:delText xml:space="preserve"> size</w:delText>
        </w:r>
        <w:r w:rsidR="00BD461D" w:rsidDel="005C6226">
          <w:rPr>
            <w:rFonts w:ascii="Times New Roman" w:eastAsia="Times New Roman" w:hAnsi="Times New Roman" w:cs="Times New Roman"/>
            <w:sz w:val="24"/>
            <w:szCs w:val="24"/>
            <w:highlight w:val="white"/>
          </w:rPr>
          <w:delText>, we</w:delText>
        </w:r>
        <w:r w:rsidR="00727226" w:rsidDel="005C6226">
          <w:rPr>
            <w:rFonts w:ascii="Times New Roman" w:eastAsia="Times New Roman" w:hAnsi="Times New Roman" w:cs="Times New Roman"/>
            <w:sz w:val="24"/>
            <w:szCs w:val="24"/>
            <w:highlight w:val="white"/>
          </w:rPr>
          <w:delText xml:space="preserve"> </w:delText>
        </w:r>
        <w:r w:rsidR="00BD461D" w:rsidDel="005C6226">
          <w:rPr>
            <w:rFonts w:ascii="Times New Roman" w:eastAsia="Times New Roman" w:hAnsi="Times New Roman" w:cs="Times New Roman"/>
            <w:sz w:val="24"/>
            <w:szCs w:val="24"/>
            <w:highlight w:val="white"/>
          </w:rPr>
          <w:delText>c</w:delText>
        </w:r>
        <w:r w:rsidR="00727226" w:rsidDel="005C6226">
          <w:rPr>
            <w:rFonts w:ascii="Times New Roman" w:eastAsia="Times New Roman" w:hAnsi="Times New Roman" w:cs="Times New Roman"/>
            <w:sz w:val="24"/>
            <w:szCs w:val="24"/>
            <w:highlight w:val="white"/>
          </w:rPr>
          <w:delText xml:space="preserve">ould have </w:delText>
        </w:r>
        <w:r w:rsidR="00BD461D" w:rsidDel="005C6226">
          <w:rPr>
            <w:rFonts w:ascii="Times New Roman" w:eastAsia="Times New Roman" w:hAnsi="Times New Roman" w:cs="Times New Roman"/>
            <w:sz w:val="24"/>
            <w:szCs w:val="24"/>
            <w:highlight w:val="white"/>
          </w:rPr>
          <w:delText>used</w:delText>
        </w:r>
        <w:r w:rsidR="00727226" w:rsidDel="005C6226">
          <w:rPr>
            <w:rFonts w:ascii="Times New Roman" w:eastAsia="Times New Roman" w:hAnsi="Times New Roman" w:cs="Times New Roman"/>
            <w:sz w:val="24"/>
            <w:szCs w:val="24"/>
            <w:highlight w:val="white"/>
          </w:rPr>
          <w:delText xml:space="preserve"> a model that incorporated both the tactic that an individual switched to</w:delText>
        </w:r>
        <w:r w:rsidR="00C72CD8" w:rsidDel="005C6226">
          <w:rPr>
            <w:rFonts w:ascii="Times New Roman" w:eastAsia="Times New Roman" w:hAnsi="Times New Roman" w:cs="Times New Roman"/>
            <w:sz w:val="24"/>
            <w:szCs w:val="24"/>
            <w:highlight w:val="white"/>
          </w:rPr>
          <w:delText xml:space="preserve"> as well as from</w:delText>
        </w:r>
        <w:r w:rsidR="00727226" w:rsidDel="005C6226">
          <w:rPr>
            <w:rFonts w:ascii="Times New Roman" w:eastAsia="Times New Roman" w:hAnsi="Times New Roman" w:cs="Times New Roman"/>
            <w:sz w:val="24"/>
            <w:szCs w:val="24"/>
            <w:highlight w:val="white"/>
          </w:rPr>
          <w:delText>.</w:delText>
        </w:r>
        <w:r w:rsidDel="005C6226">
          <w:rPr>
            <w:rFonts w:ascii="Times New Roman" w:eastAsia="Times New Roman" w:hAnsi="Times New Roman" w:cs="Times New Roman"/>
            <w:sz w:val="24"/>
            <w:szCs w:val="24"/>
            <w:highlight w:val="white"/>
          </w:rPr>
          <w:delText xml:space="preserve"> </w:delText>
        </w:r>
        <w:commentRangeEnd w:id="182"/>
        <w:r w:rsidR="005C6226" w:rsidDel="005C6226">
          <w:rPr>
            <w:rStyle w:val="CommentReference"/>
          </w:rPr>
          <w:commentReference w:id="182"/>
        </w:r>
      </w:del>
      <w:moveToRangeStart w:id="184" w:author="Gabe Zuckerman" w:date="2023-01-03T16:31:00Z" w:name="move123655935"/>
      <w:moveTo w:id="185" w:author="Gabe Zuckerman" w:date="2023-01-03T16:31:00Z">
        <w:del w:id="186" w:author="Kristin Barker" w:date="2023-01-05T16:13:00Z">
          <w:r w:rsidR="00EF5F76" w:rsidDel="005C6226">
            <w:rPr>
              <w:rFonts w:ascii="Times New Roman" w:eastAsia="Times New Roman" w:hAnsi="Times New Roman" w:cs="Times New Roman"/>
              <w:sz w:val="24"/>
              <w:szCs w:val="24"/>
            </w:rPr>
            <w:delText>Additionally, by</w:delText>
          </w:r>
        </w:del>
      </w:moveTo>
      <w:ins w:id="187" w:author="Kristin Barker" w:date="2023-01-05T16:13:00Z">
        <w:r w:rsidR="005C6226">
          <w:rPr>
            <w:rFonts w:ascii="Times New Roman" w:eastAsia="Times New Roman" w:hAnsi="Times New Roman" w:cs="Times New Roman"/>
            <w:sz w:val="24"/>
            <w:szCs w:val="24"/>
          </w:rPr>
          <w:t>Future studies</w:t>
        </w:r>
      </w:ins>
      <w:moveTo w:id="188" w:author="Gabe Zuckerman" w:date="2023-01-03T16:31:00Z">
        <w:r w:rsidR="00EF5F76">
          <w:rPr>
            <w:rFonts w:ascii="Times New Roman" w:eastAsia="Times New Roman" w:hAnsi="Times New Roman" w:cs="Times New Roman"/>
            <w:sz w:val="24"/>
            <w:szCs w:val="24"/>
          </w:rPr>
          <w:t xml:space="preserve"> monitoring </w:t>
        </w:r>
      </w:moveTo>
      <w:ins w:id="189" w:author="Kristin Barker" w:date="2023-01-05T16:13:00Z">
        <w:r w:rsidR="005C6226">
          <w:rPr>
            <w:rFonts w:ascii="Times New Roman" w:eastAsia="Times New Roman" w:hAnsi="Times New Roman" w:cs="Times New Roman"/>
            <w:sz w:val="24"/>
            <w:szCs w:val="24"/>
          </w:rPr>
          <w:t xml:space="preserve">vital rates of herds or migratory tactics </w:t>
        </w:r>
      </w:ins>
      <w:moveTo w:id="190" w:author="Gabe Zuckerman" w:date="2023-01-03T16:31:00Z">
        <w:del w:id="191" w:author="Kristin Barker" w:date="2023-01-05T16:13:00Z">
          <w:r w:rsidR="00EF5F76" w:rsidDel="005C6226">
            <w:rPr>
              <w:rFonts w:ascii="Times New Roman" w:eastAsia="Times New Roman" w:hAnsi="Times New Roman" w:cs="Times New Roman"/>
              <w:sz w:val="24"/>
              <w:szCs w:val="24"/>
            </w:rPr>
            <w:delText>herd-level or tactic-level vital rates,</w:delText>
          </w:r>
        </w:del>
      </w:moveTo>
      <w:ins w:id="192" w:author="Kristin Barker" w:date="2023-01-05T16:14:00Z">
        <w:r w:rsidR="005C6226">
          <w:rPr>
            <w:rFonts w:ascii="Times New Roman" w:eastAsia="Times New Roman" w:hAnsi="Times New Roman" w:cs="Times New Roman"/>
            <w:sz w:val="24"/>
            <w:szCs w:val="24"/>
          </w:rPr>
          <w:t>c</w:t>
        </w:r>
      </w:ins>
      <w:ins w:id="193" w:author="Kristin Barker" w:date="2023-01-05T16:13:00Z">
        <w:r w:rsidR="005C6226">
          <w:rPr>
            <w:rFonts w:ascii="Times New Roman" w:eastAsia="Times New Roman" w:hAnsi="Times New Roman" w:cs="Times New Roman"/>
            <w:sz w:val="24"/>
            <w:szCs w:val="24"/>
          </w:rPr>
          <w:t xml:space="preserve">ould help </w:t>
        </w:r>
      </w:ins>
      <w:ins w:id="194" w:author="Kristin Barker" w:date="2023-01-05T16:14:00Z">
        <w:r w:rsidR="005C6226">
          <w:rPr>
            <w:rFonts w:ascii="Times New Roman" w:eastAsia="Times New Roman" w:hAnsi="Times New Roman" w:cs="Times New Roman"/>
            <w:sz w:val="24"/>
            <w:szCs w:val="24"/>
          </w:rPr>
          <w:t>link</w:t>
        </w:r>
      </w:ins>
      <w:moveTo w:id="195" w:author="Gabe Zuckerman" w:date="2023-01-03T16:31:00Z">
        <w:del w:id="196" w:author="Kristin Barker" w:date="2023-01-05T16:14:00Z">
          <w:r w:rsidR="00EF5F76" w:rsidDel="005C6226">
            <w:rPr>
              <w:rFonts w:ascii="Times New Roman" w:eastAsia="Times New Roman" w:hAnsi="Times New Roman" w:cs="Times New Roman"/>
              <w:sz w:val="24"/>
              <w:szCs w:val="24"/>
            </w:rPr>
            <w:delText xml:space="preserve"> the link between</w:delText>
          </w:r>
        </w:del>
        <w:r w:rsidR="00EF5F76">
          <w:rPr>
            <w:rFonts w:ascii="Times New Roman" w:eastAsia="Times New Roman" w:hAnsi="Times New Roman" w:cs="Times New Roman"/>
            <w:sz w:val="24"/>
            <w:szCs w:val="24"/>
          </w:rPr>
          <w:t xml:space="preserve"> switching</w:t>
        </w:r>
      </w:moveTo>
      <w:ins w:id="197" w:author="Kristin Barker" w:date="2023-01-05T16:14:00Z">
        <w:r w:rsidR="005C6226">
          <w:rPr>
            <w:rFonts w:ascii="Times New Roman" w:eastAsia="Times New Roman" w:hAnsi="Times New Roman" w:cs="Times New Roman"/>
            <w:sz w:val="24"/>
            <w:szCs w:val="24"/>
          </w:rPr>
          <w:t xml:space="preserve"> events with fitness or demographic consequences</w:t>
        </w:r>
      </w:ins>
      <w:moveTo w:id="198" w:author="Gabe Zuckerman" w:date="2023-01-03T16:31:00Z">
        <w:del w:id="199" w:author="Kristin Barker" w:date="2023-01-05T16:14:00Z">
          <w:r w:rsidR="00EF5F76" w:rsidDel="005C6226">
            <w:rPr>
              <w:rFonts w:ascii="Times New Roman" w:eastAsia="Times New Roman" w:hAnsi="Times New Roman" w:cs="Times New Roman"/>
              <w:sz w:val="24"/>
              <w:szCs w:val="24"/>
            </w:rPr>
            <w:delText xml:space="preserve"> and herd-level fitness could be solidified</w:delText>
          </w:r>
        </w:del>
        <w:r w:rsidR="00EF5F76">
          <w:rPr>
            <w:rFonts w:ascii="Times New Roman" w:eastAsia="Times New Roman" w:hAnsi="Times New Roman" w:cs="Times New Roman"/>
            <w:sz w:val="24"/>
            <w:szCs w:val="24"/>
          </w:rPr>
          <w:t xml:space="preserve"> (Lowrey et al. 2020). </w:t>
        </w:r>
      </w:moveTo>
      <w:moveToRangeEnd w:id="184"/>
      <w:ins w:id="200" w:author="Gabe Zuckerman" w:date="2023-01-08T14:21:00Z">
        <w:r w:rsidR="00331A88">
          <w:rPr>
            <w:rFonts w:ascii="Times New Roman" w:eastAsia="Times New Roman" w:hAnsi="Times New Roman" w:cs="Times New Roman"/>
            <w:sz w:val="24"/>
            <w:szCs w:val="24"/>
          </w:rPr>
          <w:t xml:space="preserve">Additionally, </w:t>
        </w:r>
      </w:ins>
      <w:del w:id="201" w:author="Kristin Barker" w:date="2023-01-05T16:14:00Z">
        <w:r w:rsidDel="005C6226">
          <w:rPr>
            <w:rFonts w:ascii="Times New Roman" w:eastAsia="Times New Roman" w:hAnsi="Times New Roman" w:cs="Times New Roman"/>
            <w:sz w:val="24"/>
            <w:szCs w:val="24"/>
          </w:rPr>
          <w:delText xml:space="preserve">Further </w:delText>
        </w:r>
      </w:del>
      <w:ins w:id="202" w:author="Kristin Barker" w:date="2023-01-05T16:14:00Z">
        <w:del w:id="203" w:author="Gabe Zuckerman" w:date="2023-01-06T09:47:00Z">
          <w:r w:rsidR="005C6226" w:rsidDel="00EC3D7C">
            <w:rPr>
              <w:rFonts w:ascii="Times New Roman" w:eastAsia="Times New Roman" w:hAnsi="Times New Roman" w:cs="Times New Roman"/>
              <w:sz w:val="24"/>
              <w:szCs w:val="24"/>
            </w:rPr>
            <w:delText xml:space="preserve">Additionally, </w:delText>
          </w:r>
        </w:del>
      </w:ins>
      <w:del w:id="204" w:author="Gabe Zuckerman" w:date="2023-01-06T09:47:00Z">
        <w:r w:rsidDel="00EC3D7C">
          <w:rPr>
            <w:rFonts w:ascii="Times New Roman" w:eastAsia="Times New Roman" w:hAnsi="Times New Roman" w:cs="Times New Roman"/>
            <w:sz w:val="24"/>
            <w:szCs w:val="24"/>
          </w:rPr>
          <w:delText>studies that</w:delText>
        </w:r>
        <w:r w:rsidR="00ED0AE3" w:rsidDel="00EC3D7C">
          <w:rPr>
            <w:rFonts w:ascii="Times New Roman" w:eastAsia="Times New Roman" w:hAnsi="Times New Roman" w:cs="Times New Roman"/>
            <w:sz w:val="24"/>
            <w:szCs w:val="24"/>
          </w:rPr>
          <w:delText xml:space="preserve"> </w:delText>
        </w:r>
        <w:r w:rsidDel="00EC3D7C">
          <w:rPr>
            <w:rFonts w:ascii="Times New Roman" w:eastAsia="Times New Roman" w:hAnsi="Times New Roman" w:cs="Times New Roman"/>
            <w:sz w:val="24"/>
            <w:szCs w:val="24"/>
          </w:rPr>
          <w:delText>combine information about migratory behavior with longer</w:delText>
        </w:r>
      </w:del>
      <w:ins w:id="205" w:author="Kristin Barker" w:date="2023-01-05T16:15:00Z">
        <w:del w:id="206" w:author="Gabe Zuckerman" w:date="2023-01-06T09:47:00Z">
          <w:r w:rsidR="005C6226" w:rsidDel="00EC3D7C">
            <w:rPr>
              <w:rFonts w:ascii="Times New Roman" w:eastAsia="Times New Roman" w:hAnsi="Times New Roman" w:cs="Times New Roman"/>
              <w:sz w:val="24"/>
              <w:szCs w:val="24"/>
            </w:rPr>
            <w:delText>-</w:delText>
          </w:r>
        </w:del>
      </w:ins>
      <w:del w:id="207" w:author="Gabe Zuckerman" w:date="2023-01-06T09:47:00Z">
        <w:r w:rsidDel="00EC3D7C">
          <w:rPr>
            <w:rFonts w:ascii="Times New Roman" w:eastAsia="Times New Roman" w:hAnsi="Times New Roman" w:cs="Times New Roman"/>
            <w:sz w:val="24"/>
            <w:szCs w:val="24"/>
          </w:rPr>
          <w:delText xml:space="preserve"> term data from individuals with multiple opportunities to switch tactics are needed to better understand the drivers of ungulate switching behavior. </w:delText>
        </w:r>
      </w:del>
      <w:ins w:id="208" w:author="Gabe Zuckerman" w:date="2023-01-08T14:21:00Z">
        <w:r w:rsidR="00331A88">
          <w:rPr>
            <w:rFonts w:ascii="Times New Roman" w:eastAsia="Times New Roman" w:hAnsi="Times New Roman" w:cs="Times New Roman"/>
            <w:sz w:val="24"/>
            <w:szCs w:val="24"/>
          </w:rPr>
          <w:t>d</w:t>
        </w:r>
      </w:ins>
      <w:ins w:id="209" w:author="Gabe Zuckerman" w:date="2023-01-03T16:28:00Z">
        <w:r w:rsidR="00EF5F76">
          <w:rPr>
            <w:rFonts w:ascii="Times New Roman" w:eastAsia="Times New Roman" w:hAnsi="Times New Roman" w:cs="Times New Roman"/>
            <w:sz w:val="24"/>
            <w:szCs w:val="24"/>
          </w:rPr>
          <w:t xml:space="preserve">ue to the </w:t>
        </w:r>
      </w:ins>
      <w:ins w:id="210" w:author="Gabe Zuckerman" w:date="2023-01-03T16:34:00Z">
        <w:del w:id="211" w:author="Kristin Barker" w:date="2023-01-05T16:15:00Z">
          <w:r w:rsidR="002F0BAF" w:rsidDel="005C6226">
            <w:rPr>
              <w:rFonts w:ascii="Times New Roman" w:eastAsia="Times New Roman" w:hAnsi="Times New Roman" w:cs="Times New Roman"/>
              <w:sz w:val="24"/>
              <w:szCs w:val="24"/>
            </w:rPr>
            <w:delText xml:space="preserve">relative </w:delText>
          </w:r>
        </w:del>
      </w:ins>
      <w:ins w:id="212" w:author="Gabe Zuckerman" w:date="2023-01-03T16:28:00Z">
        <w:r w:rsidR="00EF5F76">
          <w:rPr>
            <w:rFonts w:ascii="Times New Roman" w:eastAsia="Times New Roman" w:hAnsi="Times New Roman" w:cs="Times New Roman"/>
            <w:sz w:val="24"/>
            <w:szCs w:val="24"/>
          </w:rPr>
          <w:t xml:space="preserve">lack of long-term </w:t>
        </w:r>
      </w:ins>
      <w:ins w:id="213" w:author="Gabe Zuckerman" w:date="2023-01-03T16:34:00Z">
        <w:r w:rsidR="002F0BAF">
          <w:rPr>
            <w:rFonts w:ascii="Times New Roman" w:eastAsia="Times New Roman" w:hAnsi="Times New Roman" w:cs="Times New Roman"/>
            <w:sz w:val="24"/>
            <w:szCs w:val="24"/>
          </w:rPr>
          <w:t xml:space="preserve">data </w:t>
        </w:r>
      </w:ins>
      <w:ins w:id="214" w:author="Gabe Zuckerman" w:date="2023-01-03T16:33:00Z">
        <w:r w:rsidR="002F0BAF">
          <w:rPr>
            <w:rFonts w:ascii="Times New Roman" w:eastAsia="Times New Roman" w:hAnsi="Times New Roman" w:cs="Times New Roman"/>
            <w:sz w:val="24"/>
            <w:szCs w:val="24"/>
          </w:rPr>
          <w:t xml:space="preserve">for individuals, we </w:t>
        </w:r>
      </w:ins>
      <w:ins w:id="215" w:author="Kristin Barker" w:date="2023-01-05T16:15:00Z">
        <w:r w:rsidR="005C6226">
          <w:rPr>
            <w:rFonts w:ascii="Times New Roman" w:eastAsia="Times New Roman" w:hAnsi="Times New Roman" w:cs="Times New Roman"/>
            <w:sz w:val="24"/>
            <w:szCs w:val="24"/>
          </w:rPr>
          <w:t>we</w:t>
        </w:r>
      </w:ins>
      <w:ins w:id="216" w:author="Gabe Zuckerman" w:date="2023-01-03T16:33:00Z">
        <w:del w:id="217" w:author="Kristin Barker" w:date="2023-01-05T16:15:00Z">
          <w:r w:rsidR="002F0BAF" w:rsidDel="005C6226">
            <w:rPr>
              <w:rFonts w:ascii="Times New Roman" w:eastAsia="Times New Roman" w:hAnsi="Times New Roman" w:cs="Times New Roman"/>
              <w:sz w:val="24"/>
              <w:szCs w:val="24"/>
            </w:rPr>
            <w:delText>a</w:delText>
          </w:r>
        </w:del>
        <w:r w:rsidR="002F0BAF">
          <w:rPr>
            <w:rFonts w:ascii="Times New Roman" w:eastAsia="Times New Roman" w:hAnsi="Times New Roman" w:cs="Times New Roman"/>
            <w:sz w:val="24"/>
            <w:szCs w:val="24"/>
          </w:rPr>
          <w:t xml:space="preserve">re unable to </w:t>
        </w:r>
        <w:del w:id="218" w:author="Kristin Barker" w:date="2023-01-05T16:15:00Z">
          <w:r w:rsidR="002F0BAF" w:rsidDel="005C6226">
            <w:rPr>
              <w:rFonts w:ascii="Times New Roman" w:eastAsia="Times New Roman" w:hAnsi="Times New Roman" w:cs="Times New Roman"/>
              <w:sz w:val="24"/>
              <w:szCs w:val="24"/>
            </w:rPr>
            <w:delText>determine</w:delText>
          </w:r>
        </w:del>
      </w:ins>
      <w:ins w:id="219" w:author="Kristin Barker" w:date="2023-01-05T16:15:00Z">
        <w:r w:rsidR="005C6226">
          <w:rPr>
            <w:rFonts w:ascii="Times New Roman" w:eastAsia="Times New Roman" w:hAnsi="Times New Roman" w:cs="Times New Roman"/>
            <w:sz w:val="24"/>
            <w:szCs w:val="24"/>
          </w:rPr>
          <w:t>evaluate</w:t>
        </w:r>
      </w:ins>
      <w:ins w:id="220" w:author="Gabe Zuckerman" w:date="2023-01-03T16:33:00Z">
        <w:r w:rsidR="002F0BAF">
          <w:rPr>
            <w:rFonts w:ascii="Times New Roman" w:eastAsia="Times New Roman" w:hAnsi="Times New Roman" w:cs="Times New Roman"/>
            <w:sz w:val="24"/>
            <w:szCs w:val="24"/>
          </w:rPr>
          <w:t xml:space="preserve"> the permanency of shifts in tactics</w:t>
        </w:r>
      </w:ins>
      <w:ins w:id="221" w:author="Gabe Zuckerman" w:date="2023-01-03T16:35:00Z">
        <w:r w:rsidR="002F0BAF">
          <w:rPr>
            <w:rFonts w:ascii="Times New Roman" w:eastAsia="Times New Roman" w:hAnsi="Times New Roman" w:cs="Times New Roman"/>
            <w:sz w:val="24"/>
            <w:szCs w:val="24"/>
          </w:rPr>
          <w:t xml:space="preserve"> and therefore cannot </w:t>
        </w:r>
      </w:ins>
      <w:ins w:id="222" w:author="Gabe Zuckerman" w:date="2023-01-03T16:37:00Z">
        <w:r w:rsidR="00D958D6">
          <w:rPr>
            <w:rFonts w:ascii="Times New Roman" w:eastAsia="Times New Roman" w:hAnsi="Times New Roman" w:cs="Times New Roman"/>
            <w:sz w:val="24"/>
            <w:szCs w:val="24"/>
          </w:rPr>
          <w:t>make predictions</w:t>
        </w:r>
      </w:ins>
      <w:ins w:id="223" w:author="Gabe Zuckerman" w:date="2023-01-03T16:39:00Z">
        <w:r w:rsidR="00D958D6">
          <w:rPr>
            <w:rFonts w:ascii="Times New Roman" w:eastAsia="Times New Roman" w:hAnsi="Times New Roman" w:cs="Times New Roman"/>
            <w:sz w:val="24"/>
            <w:szCs w:val="24"/>
          </w:rPr>
          <w:t xml:space="preserve"> about long-term trends in migratory behavior</w:t>
        </w:r>
      </w:ins>
      <w:ins w:id="224" w:author="Gabe Zuckerman" w:date="2023-01-03T16:33:00Z">
        <w:r w:rsidR="002F0BAF">
          <w:rPr>
            <w:rFonts w:ascii="Times New Roman" w:eastAsia="Times New Roman" w:hAnsi="Times New Roman" w:cs="Times New Roman"/>
            <w:sz w:val="24"/>
            <w:szCs w:val="24"/>
          </w:rPr>
          <w:t>.</w:t>
        </w:r>
      </w:ins>
      <w:ins w:id="225" w:author="Gabe Zuckerman" w:date="2023-01-03T16:52:00Z">
        <w:r w:rsidR="00214C8E">
          <w:rPr>
            <w:rFonts w:ascii="Times New Roman" w:eastAsia="Times New Roman" w:hAnsi="Times New Roman" w:cs="Times New Roman"/>
            <w:sz w:val="24"/>
            <w:szCs w:val="24"/>
          </w:rPr>
          <w:t xml:space="preserve"> </w:t>
        </w:r>
      </w:ins>
      <w:ins w:id="226" w:author="Gabe Zuckerman" w:date="2023-01-03T16:55:00Z">
        <w:del w:id="227" w:author="Kristin Barker" w:date="2023-01-05T16:15:00Z">
          <w:r w:rsidR="00E11438" w:rsidDel="005C6226">
            <w:rPr>
              <w:rFonts w:ascii="Times New Roman" w:eastAsia="Times New Roman" w:hAnsi="Times New Roman" w:cs="Times New Roman"/>
              <w:sz w:val="24"/>
              <w:szCs w:val="24"/>
            </w:rPr>
            <w:delText>This is illustrated by</w:delText>
          </w:r>
        </w:del>
      </w:ins>
      <w:ins w:id="228" w:author="Gabe Zuckerman" w:date="2023-01-03T16:52:00Z">
        <w:del w:id="229" w:author="Kristin Barker" w:date="2023-01-05T16:15:00Z">
          <w:r w:rsidR="00214C8E" w:rsidDel="005C6226">
            <w:rPr>
              <w:rFonts w:ascii="Times New Roman" w:eastAsia="Times New Roman" w:hAnsi="Times New Roman" w:cs="Times New Roman"/>
              <w:sz w:val="24"/>
              <w:szCs w:val="24"/>
            </w:rPr>
            <w:delText xml:space="preserve"> the fact that </w:delText>
          </w:r>
        </w:del>
      </w:ins>
      <w:ins w:id="230" w:author="Kristin Barker" w:date="2023-01-05T16:15:00Z">
        <w:del w:id="231" w:author="Gabe Zuckerman" w:date="2023-01-06T09:49:00Z">
          <w:r w:rsidR="005C6226" w:rsidDel="009A0EA1">
            <w:rPr>
              <w:rFonts w:ascii="Times New Roman" w:eastAsia="Times New Roman" w:hAnsi="Times New Roman" w:cs="Times New Roman"/>
              <w:sz w:val="24"/>
              <w:szCs w:val="24"/>
            </w:rPr>
            <w:delText xml:space="preserve">Importantly, in our dataset </w:delText>
          </w:r>
        </w:del>
      </w:ins>
      <w:ins w:id="232" w:author="Kristin Barker" w:date="2023-01-05T16:16:00Z">
        <w:del w:id="233" w:author="Gabe Zuckerman" w:date="2023-01-06T09:49:00Z">
          <w:r w:rsidR="005C6226" w:rsidDel="009A0EA1">
            <w:rPr>
              <w:rFonts w:ascii="Times New Roman" w:eastAsia="Times New Roman" w:hAnsi="Times New Roman" w:cs="Times New Roman"/>
              <w:sz w:val="24"/>
              <w:szCs w:val="24"/>
            </w:rPr>
            <w:delText xml:space="preserve">ultimately </w:delText>
          </w:r>
        </w:del>
      </w:ins>
      <w:moveFromRangeStart w:id="234" w:author="Gabe Zuckerman" w:date="2023-01-03T16:31:00Z" w:name="move123655935"/>
      <w:moveFrom w:id="235" w:author="Gabe Zuckerman" w:date="2023-01-03T16:31:00Z">
        <w:del w:id="236" w:author="Gabe Zuckerman" w:date="2023-01-03T16:56:00Z">
          <w:r w:rsidDel="002630C5">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moveFrom>
      <w:moveFromRangeEnd w:id="234"/>
      <w:del w:id="237" w:author="Gabe Zuckerman" w:date="2023-01-03T16:56:00Z">
        <w:r w:rsidDel="002630C5">
          <w:rPr>
            <w:rFonts w:ascii="Times New Roman" w:eastAsia="Times New Roman" w:hAnsi="Times New Roman" w:cs="Times New Roman"/>
            <w:sz w:val="24"/>
            <w:szCs w:val="24"/>
          </w:rPr>
          <w:delText>Regardless</w:delText>
        </w:r>
      </w:del>
      <w:ins w:id="238" w:author="Gabe Zuckerman" w:date="2023-01-03T16:56:00Z">
        <w:del w:id="239" w:author="Gabe Zuckerman" w:date="2023-01-03T16:31:00Z">
          <w:r w:rsidR="002630C5" w:rsidDel="00EF5F76">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del w:id="240" w:author="Kristin Barker" w:date="2023-01-05T16:16:00Z">
          <w:r w:rsidR="002630C5" w:rsidDel="005C6226">
            <w:rPr>
              <w:rFonts w:ascii="Times New Roman" w:eastAsia="Times New Roman" w:hAnsi="Times New Roman" w:cs="Times New Roman"/>
              <w:sz w:val="24"/>
              <w:szCs w:val="24"/>
            </w:rPr>
            <w:delText>Despite this</w:delText>
          </w:r>
        </w:del>
      </w:ins>
      <w:ins w:id="241" w:author="Kristin Barker" w:date="2023-01-05T16:16:00Z">
        <w:r w:rsidR="005C6226">
          <w:rPr>
            <w:rFonts w:ascii="Times New Roman" w:eastAsia="Times New Roman" w:hAnsi="Times New Roman" w:cs="Times New Roman"/>
            <w:sz w:val="24"/>
            <w:szCs w:val="24"/>
          </w:rPr>
          <w:t>Regardless</w:t>
        </w:r>
      </w:ins>
      <w:r>
        <w:rPr>
          <w:rFonts w:ascii="Times New Roman" w:eastAsia="Times New Roman" w:hAnsi="Times New Roman" w:cs="Times New Roman"/>
          <w:sz w:val="24"/>
          <w:szCs w:val="24"/>
        </w:rPr>
        <w:t xml:space="preserve">, </w:t>
      </w:r>
      <w:del w:id="242" w:author="Kristin Barker" w:date="2023-01-05T16:16:00Z">
        <w:r w:rsidDel="005C6226">
          <w:rPr>
            <w:rFonts w:ascii="Times New Roman" w:eastAsia="Times New Roman" w:hAnsi="Times New Roman" w:cs="Times New Roman"/>
            <w:sz w:val="24"/>
            <w:szCs w:val="24"/>
          </w:rPr>
          <w:delText>it</w:delText>
        </w:r>
      </w:del>
      <w:ins w:id="243" w:author="Kristin Barker" w:date="2023-01-05T16:16:00Z">
        <w:r w:rsidR="005C6226">
          <w:rPr>
            <w:rFonts w:ascii="Times New Roman" w:eastAsia="Times New Roman" w:hAnsi="Times New Roman" w:cs="Times New Roman"/>
            <w:sz w:val="24"/>
            <w:szCs w:val="24"/>
          </w:rPr>
          <w:t>our findings provide considerable support for the idea that</w:t>
        </w:r>
      </w:ins>
      <w:del w:id="244" w:author="Kristin Barker" w:date="2023-01-05T16:16:00Z">
        <w:r w:rsidDel="005C6226">
          <w:rPr>
            <w:rFonts w:ascii="Times New Roman" w:eastAsia="Times New Roman" w:hAnsi="Times New Roman" w:cs="Times New Roman"/>
            <w:sz w:val="24"/>
            <w:szCs w:val="24"/>
          </w:rPr>
          <w:delText xml:space="preserve"> is clear that</w:delText>
        </w:r>
      </w:del>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del w:id="245" w:author="Kristin Barker" w:date="2023-01-05T16:17:00Z">
        <w:r w:rsidDel="005C6226">
          <w:rPr>
            <w:rFonts w:ascii="Times New Roman" w:eastAsia="Times New Roman" w:hAnsi="Times New Roman" w:cs="Times New Roman"/>
            <w:sz w:val="24"/>
            <w:szCs w:val="24"/>
          </w:rPr>
          <w:delText xml:space="preserve">and </w:delText>
        </w:r>
      </w:del>
      <w:ins w:id="246" w:author="Kristin Barker" w:date="2023-01-05T16:17:00Z">
        <w:r w:rsidR="005C6226">
          <w:rPr>
            <w:rFonts w:ascii="Times New Roman" w:eastAsia="Times New Roman" w:hAnsi="Times New Roman" w:cs="Times New Roman"/>
            <w:sz w:val="24"/>
            <w:szCs w:val="24"/>
          </w:rPr>
          <w:t xml:space="preserve">that can </w:t>
        </w:r>
      </w:ins>
      <w:r>
        <w:rPr>
          <w:rFonts w:ascii="Times New Roman" w:eastAsia="Times New Roman" w:hAnsi="Times New Roman" w:cs="Times New Roman"/>
          <w:sz w:val="24"/>
          <w:szCs w:val="24"/>
        </w:rPr>
        <w:t>make ungulates more resilient and adaptable to changing conditions</w:t>
      </w:r>
      <w:ins w:id="247" w:author="Gabe Zuckerman" w:date="2023-01-03T16:35:00Z">
        <w:r w:rsidR="002F0BAF">
          <w:rPr>
            <w:rFonts w:ascii="Times New Roman" w:eastAsia="Times New Roman" w:hAnsi="Times New Roman" w:cs="Times New Roman"/>
            <w:sz w:val="24"/>
            <w:szCs w:val="24"/>
          </w:rPr>
          <w:t xml:space="preserve"> over the short term</w:t>
        </w:r>
      </w:ins>
      <w:r>
        <w:rPr>
          <w:rFonts w:ascii="Times New Roman" w:eastAsia="Times New Roman" w:hAnsi="Times New Roman" w:cs="Times New Roman"/>
          <w:sz w:val="24"/>
          <w:szCs w:val="24"/>
        </w:rPr>
        <w:t xml:space="preserve">. </w:t>
      </w:r>
    </w:p>
    <w:p w14:paraId="25282A3B" w14:textId="773D5D62" w:rsidR="00C76247" w:rsidDel="00AF08C1" w:rsidRDefault="00E24BFD">
      <w:pPr>
        <w:spacing w:before="240" w:after="240"/>
        <w:ind w:firstLine="720"/>
        <w:rPr>
          <w:del w:id="248" w:author="Gabe Zuckerman" w:date="2023-01-06T07: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pPr>
        <w:spacing w:before="240" w:after="240"/>
        <w:ind w:firstLine="720"/>
        <w:rPr>
          <w:rFonts w:ascii="Times New Roman" w:eastAsia="Times New Roman" w:hAnsi="Times New Roman" w:cs="Times New Roman"/>
          <w:sz w:val="24"/>
          <w:szCs w:val="24"/>
        </w:rPr>
        <w:pPrChange w:id="249" w:author="Gabe Zuckerman" w:date="2023-01-06T07:46:00Z">
          <w:pPr/>
        </w:pPrChange>
      </w:pPr>
      <w:del w:id="250" w:author="Gabe Zuckerman" w:date="2023-01-06T07:46:00Z">
        <w:r w:rsidDel="00AF08C1">
          <w:rPr>
            <w:rFonts w:ascii="Times New Roman" w:eastAsia="Times New Roman" w:hAnsi="Times New Roman" w:cs="Times New Roman"/>
            <w:sz w:val="24"/>
            <w:szCs w:val="24"/>
          </w:rPr>
          <w:br w:type="page"/>
        </w:r>
      </w:del>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F70E21C" w14:textId="5E53FEFE" w:rsidR="00E64B5A" w:rsidRPr="00E64B5A" w:rsidDel="00AF08C1" w:rsidRDefault="00E24BFD" w:rsidP="00E64B5A">
      <w:pPr>
        <w:rPr>
          <w:del w:id="251" w:author="Gabe Zuckerman" w:date="2023-01-06T07:46:00Z"/>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1F082AA4" w:rsidR="006F0ED2" w:rsidRDefault="001B4892">
      <w:pPr>
        <w:rPr>
          <w:ins w:id="252" w:author="Gabe Zuckerman" w:date="2023-01-06T07:46:00Z"/>
          <w:rFonts w:ascii="Times New Roman" w:eastAsia="Times New Roman" w:hAnsi="Times New Roman" w:cs="Times New Roman"/>
          <w:sz w:val="24"/>
          <w:szCs w:val="24"/>
        </w:rPr>
      </w:pPr>
      <w:del w:id="253" w:author="Gabe Zuckerman" w:date="2023-01-06T07:46:00Z">
        <w:r w:rsidDel="00AF08C1">
          <w:rPr>
            <w:rFonts w:ascii="Times New Roman" w:eastAsia="Times New Roman" w:hAnsi="Times New Roman" w:cs="Times New Roman"/>
            <w:sz w:val="24"/>
            <w:szCs w:val="24"/>
          </w:rPr>
          <w:br w:type="page"/>
        </w:r>
      </w:del>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0807A954" w14:textId="474BB2E4" w:rsidR="006F0ED2" w:rsidRPr="006F0ED2" w:rsidDel="00AF08C1" w:rsidRDefault="006F0ED2">
      <w:pPr>
        <w:rPr>
          <w:del w:id="254" w:author="Gabe Zuckerman" w:date="2023-01-06T07:46:00Z"/>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72C78495" w:rsidR="00FE3165" w:rsidRDefault="00FE3165">
      <w:pPr>
        <w:rPr>
          <w:rFonts w:ascii="Times New Roman" w:eastAsia="Times New Roman" w:hAnsi="Times New Roman" w:cs="Times New Roman"/>
          <w:sz w:val="24"/>
          <w:szCs w:val="24"/>
        </w:rPr>
      </w:pPr>
      <w:del w:id="255" w:author="Gabe Zuckerman" w:date="2023-01-06T07:46:00Z">
        <w:r w:rsidDel="00AF08C1">
          <w:rPr>
            <w:rFonts w:ascii="Times New Roman" w:eastAsia="Times New Roman" w:hAnsi="Times New Roman" w:cs="Times New Roman"/>
            <w:sz w:val="24"/>
            <w:szCs w:val="24"/>
          </w:rPr>
          <w:br w:type="page"/>
        </w:r>
      </w:del>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Dwinnell, S. P. H., Fralick, G. L., &amp; Monteith, K. L. (2017). The greenscape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0">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1">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DeVoe,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behaviour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Hebblewhite, M., st.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2">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Loe, L. E., Meisingset, E. L., Zimmermann, B., van Moorter, B., &amp; Mysterud,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Aplin, L. M., Bearhop, S., Carroll, E. L., Ciucci, P., Fishlock, V., Ford, J. K. B., Garland, E. C., Keith, S. A., McGregor, P. K., Mesnick, S. L., Noad, M. J., Notarbartolo di Sciara, G., Robbins, M. M., Simmonds, M. P., Spina, F., Thornton, A., Wade, P. R., … Rutz,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Bunnefeld, N., Börger, L., van Moorter, B., Rolandsen, C. M., Dettki,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3">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Multimodel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Brönmark,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Jurman,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4">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Clutton-Brock,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Brimeyer,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5">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Denryter,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6">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Eggeman, S. L., Hebblewhite, M., Bohm, H., Whittington, J., &amp; Merrill, E. H. (2016). Behavioural flexibility in migratory behaviour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7">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8">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ins w:id="256" w:author="Gabe Zuckerman" w:date="2023-01-03T16:0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ins w:id="257" w:author="Gabe Zuckerman" w:date="2023-01-03T16:03:00Z">
        <w:r w:rsidR="00337116">
          <w:rPr>
            <w:rFonts w:ascii="Times New Roman" w:eastAsia="Times New Roman" w:hAnsi="Times New Roman" w:cs="Times New Roman"/>
            <w:sz w:val="24"/>
            <w:szCs w:val="24"/>
          </w:rPr>
          <w:fldChar w:fldCharType="begin"/>
        </w:r>
        <w:r w:rsidR="00337116">
          <w:rPr>
            <w:rFonts w:ascii="Times New Roman" w:eastAsia="Times New Roman" w:hAnsi="Times New Roman" w:cs="Times New Roman"/>
            <w:sz w:val="24"/>
            <w:szCs w:val="24"/>
          </w:rPr>
          <w:instrText xml:space="preserve"> HYPERLINK "</w:instrText>
        </w:r>
      </w:ins>
      <w:r w:rsidR="00337116">
        <w:rPr>
          <w:rFonts w:ascii="Times New Roman" w:eastAsia="Times New Roman" w:hAnsi="Times New Roman" w:cs="Times New Roman"/>
          <w:sz w:val="24"/>
          <w:szCs w:val="24"/>
        </w:rPr>
        <w:instrText>https://doi.org/10.1086/285227</w:instrText>
      </w:r>
      <w:ins w:id="258" w:author="Gabe Zuckerman" w:date="2023-01-03T16:03:00Z">
        <w:r w:rsidR="00337116">
          <w:rPr>
            <w:rFonts w:ascii="Times New Roman" w:eastAsia="Times New Roman" w:hAnsi="Times New Roman" w:cs="Times New Roman"/>
            <w:sz w:val="24"/>
            <w:szCs w:val="24"/>
          </w:rPr>
          <w:instrText xml:space="preserve">" </w:instrText>
        </w:r>
        <w:r w:rsidR="00337116">
          <w:rPr>
            <w:rFonts w:ascii="Times New Roman" w:eastAsia="Times New Roman" w:hAnsi="Times New Roman" w:cs="Times New Roman"/>
            <w:sz w:val="24"/>
            <w:szCs w:val="24"/>
          </w:rPr>
        </w:r>
        <w:r w:rsidR="00337116">
          <w:rPr>
            <w:rFonts w:ascii="Times New Roman" w:eastAsia="Times New Roman" w:hAnsi="Times New Roman" w:cs="Times New Roman"/>
            <w:sz w:val="24"/>
            <w:szCs w:val="24"/>
          </w:rPr>
          <w:fldChar w:fldCharType="separate"/>
        </w:r>
      </w:ins>
      <w:r w:rsidR="00337116" w:rsidRPr="00D70AE9">
        <w:rPr>
          <w:rStyle w:val="Hyperlink"/>
          <w:rFonts w:ascii="Times New Roman" w:eastAsia="Times New Roman" w:hAnsi="Times New Roman" w:cs="Times New Roman"/>
          <w:sz w:val="24"/>
          <w:szCs w:val="24"/>
        </w:rPr>
        <w:t>https://doi.org/10.1086/285227</w:t>
      </w:r>
      <w:ins w:id="259" w:author="Gabe Zuckerman" w:date="2023-01-03T16:03:00Z">
        <w:r w:rsidR="00337116">
          <w:rPr>
            <w:rFonts w:ascii="Times New Roman" w:eastAsia="Times New Roman" w:hAnsi="Times New Roman" w:cs="Times New Roman"/>
            <w:sz w:val="24"/>
            <w:szCs w:val="24"/>
          </w:rPr>
          <w:fldChar w:fldCharType="end"/>
        </w:r>
      </w:ins>
    </w:p>
    <w:p w14:paraId="6D86C4EC" w14:textId="70397DE0" w:rsidR="00337116" w:rsidRPr="00554D72" w:rsidRDefault="00337116" w:rsidP="00337116">
      <w:pPr>
        <w:spacing w:after="240"/>
        <w:rPr>
          <w:rFonts w:ascii="Times New Roman" w:eastAsia="Times New Roman" w:hAnsi="Times New Roman" w:cs="Times New Roman"/>
          <w:sz w:val="24"/>
          <w:szCs w:val="24"/>
        </w:rPr>
      </w:pPr>
      <w:ins w:id="260" w:author="Gabe Zuckerman" w:date="2023-01-03T16:04:00Z">
        <w:r w:rsidRPr="00554D72">
          <w:rPr>
            <w:rFonts w:ascii="Times New Roman" w:eastAsia="Times New Roman" w:hAnsi="Times New Roman" w:cs="Times New Roman"/>
            <w:sz w:val="24"/>
            <w:szCs w:val="24"/>
          </w:rPr>
          <w:lastRenderedPageBreak/>
          <w:t>Gigliotti, L.C., Xu, W</w:t>
        </w:r>
      </w:ins>
      <w:ins w:id="261" w:author="Gabe Zuckerman" w:date="2023-01-03T16:05:00Z">
        <w:r w:rsidRPr="00554D72">
          <w:rPr>
            <w:rFonts w:ascii="Times New Roman" w:eastAsia="Times New Roman" w:hAnsi="Times New Roman" w:cs="Times New Roman"/>
            <w:sz w:val="24"/>
            <w:szCs w:val="24"/>
          </w:rPr>
          <w:t>.,</w:t>
        </w:r>
      </w:ins>
      <w:ins w:id="262" w:author="Gabe Zuckerman" w:date="2023-01-03T16:04:00Z">
        <w:r w:rsidRPr="00554D72">
          <w:rPr>
            <w:rFonts w:ascii="Times New Roman" w:eastAsia="Times New Roman" w:hAnsi="Times New Roman" w:cs="Times New Roman"/>
            <w:sz w:val="24"/>
            <w:szCs w:val="24"/>
          </w:rPr>
          <w:t xml:space="preserve"> Zuckerman</w:t>
        </w:r>
      </w:ins>
      <w:ins w:id="263" w:author="Gabe Zuckerman" w:date="2023-01-03T16:05:00Z">
        <w:r w:rsidRPr="00554D72">
          <w:rPr>
            <w:rFonts w:ascii="Times New Roman" w:eastAsia="Times New Roman" w:hAnsi="Times New Roman" w:cs="Times New Roman"/>
            <w:sz w:val="24"/>
            <w:szCs w:val="24"/>
          </w:rPr>
          <w:t>, G.R.</w:t>
        </w:r>
      </w:ins>
      <w:ins w:id="264" w:author="Gabe Zuckerman" w:date="2023-01-03T16:04:00Z">
        <w:r w:rsidRPr="00554D72">
          <w:rPr>
            <w:rFonts w:ascii="Times New Roman" w:eastAsia="Times New Roman" w:hAnsi="Times New Roman" w:cs="Times New Roman"/>
            <w:sz w:val="24"/>
            <w:szCs w:val="24"/>
          </w:rPr>
          <w:t>,</w:t>
        </w:r>
      </w:ins>
      <w:ins w:id="265" w:author="Gabe Zuckerman" w:date="2023-01-03T16:05:00Z">
        <w:r w:rsidRPr="00554D72">
          <w:rPr>
            <w:rFonts w:ascii="Times New Roman" w:eastAsia="Times New Roman" w:hAnsi="Times New Roman" w:cs="Times New Roman"/>
            <w:sz w:val="24"/>
            <w:szCs w:val="24"/>
          </w:rPr>
          <w:t xml:space="preserve"> </w:t>
        </w:r>
      </w:ins>
      <w:ins w:id="266" w:author="Gabe Zuckerman" w:date="2023-01-03T16:04:00Z">
        <w:r w:rsidRPr="00554D72">
          <w:rPr>
            <w:rFonts w:ascii="Times New Roman" w:eastAsia="Times New Roman" w:hAnsi="Times New Roman" w:cs="Times New Roman"/>
            <w:sz w:val="24"/>
            <w:szCs w:val="24"/>
          </w:rPr>
          <w:t>Atwood</w:t>
        </w:r>
      </w:ins>
      <w:ins w:id="267" w:author="Gabe Zuckerman" w:date="2023-01-03T16:05:00Z">
        <w:r w:rsidRPr="00554D72">
          <w:rPr>
            <w:rFonts w:ascii="Times New Roman" w:eastAsia="Times New Roman" w:hAnsi="Times New Roman" w:cs="Times New Roman"/>
            <w:sz w:val="24"/>
            <w:szCs w:val="24"/>
          </w:rPr>
          <w:t xml:space="preserve">, M.P, </w:t>
        </w:r>
      </w:ins>
      <w:ins w:id="268" w:author="Gabe Zuckerman" w:date="2023-01-03T16:04:00Z">
        <w:r w:rsidRPr="00554D72">
          <w:rPr>
            <w:rFonts w:ascii="Times New Roman" w:eastAsia="Times New Roman" w:hAnsi="Times New Roman" w:cs="Times New Roman"/>
            <w:sz w:val="24"/>
            <w:szCs w:val="24"/>
          </w:rPr>
          <w:t>Cole</w:t>
        </w:r>
      </w:ins>
      <w:ins w:id="269" w:author="Gabe Zuckerman" w:date="2023-01-03T16:05:00Z">
        <w:r w:rsidRPr="00554D72">
          <w:rPr>
            <w:rFonts w:ascii="Times New Roman" w:eastAsia="Times New Roman" w:hAnsi="Times New Roman" w:cs="Times New Roman"/>
            <w:sz w:val="24"/>
            <w:szCs w:val="24"/>
          </w:rPr>
          <w:t>, E.K</w:t>
        </w:r>
      </w:ins>
      <w:ins w:id="270" w:author="Gabe Zuckerman" w:date="2023-01-03T16:04:00Z">
        <w:r w:rsidRPr="00554D72">
          <w:rPr>
            <w:rFonts w:ascii="Times New Roman" w:eastAsia="Times New Roman" w:hAnsi="Times New Roman" w:cs="Times New Roman"/>
            <w:sz w:val="24"/>
            <w:szCs w:val="24"/>
          </w:rPr>
          <w:t>, Courtemanch</w:t>
        </w:r>
      </w:ins>
      <w:ins w:id="271" w:author="Gabe Zuckerman" w:date="2023-01-03T16:05:00Z">
        <w:r w:rsidRPr="00554D72">
          <w:rPr>
            <w:rFonts w:ascii="Times New Roman" w:eastAsia="Times New Roman" w:hAnsi="Times New Roman" w:cs="Times New Roman"/>
            <w:sz w:val="24"/>
            <w:szCs w:val="24"/>
          </w:rPr>
          <w:t>, A.</w:t>
        </w:r>
      </w:ins>
      <w:ins w:id="272" w:author="Gabe Zuckerman" w:date="2023-01-03T16:04:00Z">
        <w:r w:rsidRPr="00554D72">
          <w:rPr>
            <w:rFonts w:ascii="Times New Roman" w:eastAsia="Times New Roman" w:hAnsi="Times New Roman" w:cs="Times New Roman"/>
            <w:sz w:val="24"/>
            <w:szCs w:val="24"/>
          </w:rPr>
          <w:t>, Dewey</w:t>
        </w:r>
      </w:ins>
      <w:ins w:id="273" w:author="Gabe Zuckerman" w:date="2023-01-03T16:06:00Z">
        <w:r w:rsidRPr="00554D72">
          <w:rPr>
            <w:rFonts w:ascii="Times New Roman" w:eastAsia="Times New Roman" w:hAnsi="Times New Roman" w:cs="Times New Roman"/>
            <w:sz w:val="24"/>
            <w:szCs w:val="24"/>
          </w:rPr>
          <w:t>, S.</w:t>
        </w:r>
      </w:ins>
      <w:ins w:id="274" w:author="Gabe Zuckerman" w:date="2023-01-03T16:04:00Z">
        <w:r w:rsidRPr="00554D72">
          <w:rPr>
            <w:rFonts w:ascii="Times New Roman" w:eastAsia="Times New Roman" w:hAnsi="Times New Roman" w:cs="Times New Roman"/>
            <w:sz w:val="24"/>
            <w:szCs w:val="24"/>
          </w:rPr>
          <w:t xml:space="preserve">, </w:t>
        </w:r>
      </w:ins>
      <w:ins w:id="275" w:author="Gabe Zuckerman" w:date="2023-01-03T16:06:00Z">
        <w:r w:rsidRPr="00554D72">
          <w:rPr>
            <w:rFonts w:ascii="Times New Roman" w:eastAsia="Times New Roman" w:hAnsi="Times New Roman" w:cs="Times New Roman"/>
            <w:sz w:val="24"/>
            <w:szCs w:val="24"/>
          </w:rPr>
          <w:t>…</w:t>
        </w:r>
      </w:ins>
      <w:ins w:id="276" w:author="Gabe Zuckerman" w:date="2023-01-03T16:04:00Z">
        <w:r w:rsidRPr="00554D72">
          <w:rPr>
            <w:rFonts w:ascii="Times New Roman" w:eastAsia="Times New Roman" w:hAnsi="Times New Roman" w:cs="Times New Roman"/>
            <w:sz w:val="24"/>
            <w:szCs w:val="24"/>
          </w:rPr>
          <w:t>, Middleton,</w:t>
        </w:r>
      </w:ins>
      <w:ins w:id="277" w:author="Gabe Zuckerman" w:date="2023-01-03T16:06:00Z">
        <w:r w:rsidRPr="00554D72">
          <w:rPr>
            <w:rFonts w:ascii="Times New Roman" w:eastAsia="Times New Roman" w:hAnsi="Times New Roman" w:cs="Times New Roman"/>
            <w:sz w:val="24"/>
            <w:szCs w:val="24"/>
          </w:rPr>
          <w:t xml:space="preserve"> A.D. (2022) </w:t>
        </w:r>
      </w:ins>
      <w:ins w:id="278" w:author="Gabe Zuckerman" w:date="2023-01-03T16:04:00Z">
        <w:r w:rsidRPr="00554D72">
          <w:rPr>
            <w:rFonts w:ascii="Times New Roman" w:eastAsia="Times New Roman" w:hAnsi="Times New Roman" w:cs="Times New Roman"/>
            <w:sz w:val="24"/>
            <w:szCs w:val="24"/>
          </w:rPr>
          <w:t>Wildlife migrations highlight importance of both private lands and protected areas in the Greater Yellowstone Ecosystem</w:t>
        </w:r>
      </w:ins>
      <w:ins w:id="279" w:author="Gabe Zuckerman" w:date="2023-01-03T16:06:00Z">
        <w:r w:rsidRPr="00554D72">
          <w:rPr>
            <w:rFonts w:ascii="Times New Roman" w:eastAsia="Times New Roman" w:hAnsi="Times New Roman" w:cs="Times New Roman"/>
            <w:sz w:val="24"/>
            <w:szCs w:val="24"/>
          </w:rPr>
          <w:t xml:space="preserve">. </w:t>
        </w:r>
      </w:ins>
      <w:ins w:id="280" w:author="Gabe Zuckerman" w:date="2023-01-03T16:04:00Z">
        <w:r w:rsidRPr="00554D72">
          <w:rPr>
            <w:rFonts w:ascii="Times New Roman" w:eastAsia="Times New Roman" w:hAnsi="Times New Roman" w:cs="Times New Roman"/>
            <w:i/>
            <w:iCs/>
            <w:sz w:val="24"/>
            <w:szCs w:val="24"/>
            <w:rPrChange w:id="281" w:author="Gabe Zuckerman" w:date="2023-01-03T16:09:00Z">
              <w:rPr>
                <w:rFonts w:ascii="Times New Roman" w:eastAsia="Times New Roman" w:hAnsi="Times New Roman" w:cs="Times New Roman"/>
                <w:sz w:val="24"/>
                <w:szCs w:val="24"/>
              </w:rPr>
            </w:rPrChange>
          </w:rPr>
          <w:t>Biological Conservation</w:t>
        </w:r>
        <w:r w:rsidRPr="00554D72">
          <w:rPr>
            <w:rFonts w:ascii="Times New Roman" w:eastAsia="Times New Roman" w:hAnsi="Times New Roman" w:cs="Times New Roman"/>
            <w:sz w:val="24"/>
            <w:szCs w:val="24"/>
          </w:rPr>
          <w:t>,</w:t>
        </w:r>
      </w:ins>
      <w:ins w:id="282" w:author="Gabe Zuckerman" w:date="2023-01-03T16:06:00Z">
        <w:r w:rsidRPr="00554D72">
          <w:rPr>
            <w:rFonts w:ascii="Times New Roman" w:eastAsia="Times New Roman" w:hAnsi="Times New Roman" w:cs="Times New Roman"/>
            <w:sz w:val="24"/>
            <w:szCs w:val="24"/>
          </w:rPr>
          <w:t xml:space="preserve"> </w:t>
        </w:r>
      </w:ins>
      <w:ins w:id="283" w:author="Gabe Zuckerman" w:date="2023-01-03T16:07:00Z">
        <w:r w:rsidRPr="00554D72">
          <w:rPr>
            <w:rFonts w:ascii="Times New Roman" w:eastAsia="Times New Roman" w:hAnsi="Times New Roman" w:cs="Times New Roman"/>
            <w:sz w:val="24"/>
            <w:szCs w:val="24"/>
          </w:rPr>
          <w:t>275</w:t>
        </w:r>
      </w:ins>
      <w:ins w:id="284" w:author="Gabe Zuckerman" w:date="2023-01-03T16:08:00Z">
        <w:r w:rsidR="00554D72" w:rsidRPr="00554D72">
          <w:rPr>
            <w:rFonts w:ascii="Times New Roman" w:eastAsia="Times New Roman" w:hAnsi="Times New Roman" w:cs="Times New Roman"/>
            <w:sz w:val="24"/>
            <w:szCs w:val="24"/>
          </w:rPr>
          <w:t>(</w:t>
        </w:r>
      </w:ins>
      <w:ins w:id="285" w:author="Gabe Zuckerman" w:date="2023-01-03T16:09:00Z">
        <w:r w:rsidR="00554D72" w:rsidRPr="00554D72">
          <w:rPr>
            <w:rFonts w:ascii="Times New Roman" w:hAnsi="Times New Roman" w:cs="Times New Roman"/>
            <w:color w:val="2E2E2E"/>
            <w:sz w:val="24"/>
            <w:szCs w:val="24"/>
            <w:rPrChange w:id="286" w:author="Gabe Zuckerman" w:date="2023-01-03T16:09:00Z">
              <w:rPr>
                <w:color w:val="2E2E2E"/>
                <w:sz w:val="21"/>
                <w:szCs w:val="21"/>
              </w:rPr>
            </w:rPrChange>
          </w:rPr>
          <w:t>109752</w:t>
        </w:r>
      </w:ins>
      <w:ins w:id="287" w:author="Gabe Zuckerman" w:date="2023-01-03T16:08:00Z">
        <w:r w:rsidR="00554D72" w:rsidRPr="00554D72">
          <w:rPr>
            <w:rFonts w:ascii="Times New Roman" w:eastAsia="Times New Roman" w:hAnsi="Times New Roman" w:cs="Times New Roman"/>
            <w:sz w:val="24"/>
            <w:szCs w:val="24"/>
          </w:rPr>
          <w:t>)</w:t>
        </w:r>
      </w:ins>
      <w:ins w:id="288" w:author="Gabe Zuckerman" w:date="2023-01-03T16:07:00Z">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ins>
      <w:ins w:id="289" w:author="Gabe Zuckerman" w:date="2023-01-03T16:04:00Z">
        <w:r w:rsidRPr="00554D72">
          <w:rPr>
            <w:rFonts w:ascii="Times New Roman" w:eastAsia="Times New Roman" w:hAnsi="Times New Roman" w:cs="Times New Roman"/>
            <w:sz w:val="24"/>
            <w:szCs w:val="24"/>
          </w:rPr>
          <w:t>https://doi.org/10.1016/j.biocon.2022.109752.</w:t>
        </w:r>
      </w:ins>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Naessig,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Hancher, M., Dixon, M., Ilyushchenko, S., Thau,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39">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r>
        <w:rPr>
          <w:rFonts w:ascii="Times New Roman" w:eastAsia="Times New Roman" w:hAnsi="Times New Roman" w:cs="Times New Roman"/>
          <w:i/>
          <w:sz w:val="24"/>
          <w:szCs w:val="24"/>
        </w:rPr>
        <w:t>Geoforum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0">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Hylander,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1">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White, C. A., Nietvelt, C. G., Mckenzie,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H., Morgantini, L. E., White, C. A., Allen, J. R., Bruns, E., Thurston, L., &amp; Hurd, T. E. (2006). Is the Migratory Behavior of Montane Elk Herds in Peril? The Case of Alberta’s Ya Ha Tinda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2">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&amp; Mcdermid,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Jakopak, R. P., LaSharr, T. N., Dwinnell, S. P. H., Fralick,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Jesmer, B. R., Merkle, J. A., Goheen, J. R., Aikens, E. O., Beck, J. L., Courtemanch, A. B., Hurley, M. A., McWhirter, D. E., Miyasaki,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3">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Albeke,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Esmaeili, S., Kaczensky, P., Middleton, A., Monteith, K. L., Morrison, T. A., Mueller, T., Sawyer, H., &amp; Goheen, J. R. (2021). Annual Review of Ecology, Evolution, and Systematics Causes, Consequences, and Conservation of Ungulate Migration. </w:t>
      </w:r>
      <w:r>
        <w:rPr>
          <w:rFonts w:ascii="Times New Roman" w:eastAsia="Times New Roman" w:hAnsi="Times New Roman" w:cs="Times New Roman"/>
          <w:i/>
          <w:sz w:val="24"/>
          <w:szCs w:val="24"/>
        </w:rPr>
        <w:t>Annu. Rev. Ecol. Evol.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realise climate-driven range shifts. </w:t>
      </w:r>
      <w:r>
        <w:rPr>
          <w:rFonts w:ascii="Times New Roman" w:eastAsia="Times New Roman" w:hAnsi="Times New Roman" w:cs="Times New Roman"/>
          <w:i/>
          <w:sz w:val="24"/>
          <w:szCs w:val="24"/>
        </w:rPr>
        <w:t>Ecography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Laforge, M. P., Bonar, M., &amp; vander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4">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Rongstad,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Courtemanch, A. B., White, P. J., Paterson, J. T., Dewey, S. R., &amp; Garrott,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Klaver,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Gude,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5">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6">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7">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Pengra, B.W., Stehman, S.V., Horton, J.A., Dockter, D.J., Schroeder, T.A., Yang, Z., Hernandez, A.J., Healey, S.P., Cohen, W.B., Finco,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Hebblewhite, M., Mysterud, A., Eacker, D., Hewison, A. J. M., Linnell, J. D. C., Focardi, S., Urbano, F., de Groeve, J., Gehr, B., Heurich, M., Jarnemo, A., Kjellander, P., Kröschel, M., Morellet, N., Pedrotti, L., Reinecke, H., Sandfort, R., Sönnichsen, L., … Cagnacci,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Picardi, S., Frederick, P. C., Borkhataria, R. R., &amp; Basille,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8">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Forchhammer,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revis(it)ed.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49">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0">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Rayl, N. D., Merkle, J. A., Proffitt, K. M., Almberg, E. S., Jones, J. D., Gude,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Rickbeil, G. J. M., Merkle, J. A., Anderson, G., Atwood, M. P., Beckmann, J. P., Cole, E. K., Courtemanch, A. B., Dewey, S., Gustine, D. D., Kauffman, M. J., McWhirter, D. E., Mong,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irg: Instantaneous Rate of Green Up. R package version 0.1.1. </w:t>
      </w:r>
      <w:hyperlink r:id="rId51">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Whitlaw,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Börger, L., Dettki, H., Bunnefeld,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2">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Hebblewhite, M., Stephenson, T. R., &amp; German, D. W. (2018). How plastic is migratory behavior? Quantifying elevational movement in a partially migratory alpine ungulate, the Sierra Nevada bighorn sheep (Ovis canadensis sierrae).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3">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Kerk,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Vermote,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4">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Wilmers,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5">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Barten,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Albeke,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Shawler, A., van Scoyoc, A., Smith, J. A., Mueller, T., Sawyer, H., Andreozzi, C., Bidder, O. R., Karandikar,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Zuur, A. F., Ieno,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6">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Lowrey et al. 2020; Jesmer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Wilmers and Levi 2013; Hebblewhite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Barker et al. 2019a &amp; b; Wilmers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Jones et al. 2014; Lewis and Rongstad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79B34746" w14:textId="300286EC" w:rsidR="00965615" w:rsidRDefault="00FD782B" w:rsidP="00965615">
      <w:pPr>
        <w:spacing w:before="200"/>
        <w:rPr>
          <w:ins w:id="290" w:author="Gabe Zuckerman" w:date="2023-01-18T15:38:00Z"/>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 xml:space="preserve">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w:t>
      </w:r>
      <w:ins w:id="291" w:author="Gabe Zuckerman" w:date="2023-01-18T15:38:00Z">
        <w:r w:rsidR="00965615">
          <w:rPr>
            <w:rFonts w:ascii="Times New Roman" w:eastAsia="Times New Roman" w:hAnsi="Times New Roman" w:cs="Times New Roman"/>
            <w:sz w:val="24"/>
            <w:szCs w:val="24"/>
          </w:rPr>
          <w:t>R</w:t>
        </w:r>
        <w:r w:rsidR="00965615" w:rsidRPr="00FD782B">
          <w:rPr>
            <w:rFonts w:ascii="Times New Roman" w:eastAsia="Times New Roman" w:hAnsi="Times New Roman" w:cs="Times New Roman"/>
            <w:sz w:val="24"/>
            <w:szCs w:val="24"/>
          </w:rPr>
          <w:t>esidents (R) switched in 26% of chances</w:t>
        </w:r>
        <w:r w:rsidR="00965615">
          <w:rPr>
            <w:rFonts w:ascii="Times New Roman" w:eastAsia="Times New Roman" w:hAnsi="Times New Roman" w:cs="Times New Roman"/>
            <w:sz w:val="24"/>
            <w:szCs w:val="24"/>
          </w:rPr>
          <w:t>;</w:t>
        </w:r>
        <w:r w:rsidR="00965615" w:rsidRPr="00FD782B">
          <w:rPr>
            <w:rFonts w:ascii="Times New Roman" w:eastAsia="Times New Roman" w:hAnsi="Times New Roman" w:cs="Times New Roman"/>
            <w:sz w:val="24"/>
            <w:szCs w:val="24"/>
          </w:rPr>
          <w:t xml:space="preserve"> </w:t>
        </w:r>
        <w:r w:rsidR="00965615">
          <w:rPr>
            <w:rFonts w:ascii="Times New Roman" w:eastAsia="Times New Roman" w:hAnsi="Times New Roman" w:cs="Times New Roman"/>
            <w:sz w:val="24"/>
            <w:szCs w:val="24"/>
          </w:rPr>
          <w:t>e</w:t>
        </w:r>
        <w:r w:rsidR="00965615" w:rsidRPr="00FD782B">
          <w:rPr>
            <w:rFonts w:ascii="Times New Roman" w:eastAsia="Times New Roman" w:hAnsi="Times New Roman" w:cs="Times New Roman"/>
            <w:sz w:val="24"/>
            <w:szCs w:val="24"/>
          </w:rPr>
          <w:t xml:space="preserve">levational migrants (EM) switched tactics most often (38% of opportunities); </w:t>
        </w:r>
        <w:r w:rsidR="00965615">
          <w:rPr>
            <w:rFonts w:ascii="Times New Roman" w:eastAsia="Times New Roman" w:hAnsi="Times New Roman" w:cs="Times New Roman"/>
            <w:sz w:val="24"/>
            <w:szCs w:val="24"/>
          </w:rPr>
          <w:t>s</w:t>
        </w:r>
        <w:r w:rsidR="00965615" w:rsidRPr="00FD782B">
          <w:rPr>
            <w:rFonts w:ascii="Times New Roman" w:eastAsia="Times New Roman" w:hAnsi="Times New Roman" w:cs="Times New Roman"/>
            <w:sz w:val="24"/>
            <w:szCs w:val="24"/>
          </w:rPr>
          <w:t>hort</w:t>
        </w:r>
        <w:r w:rsidR="00965615">
          <w:rPr>
            <w:rFonts w:ascii="Times New Roman" w:eastAsia="Times New Roman" w:hAnsi="Times New Roman" w:cs="Times New Roman"/>
            <w:sz w:val="24"/>
            <w:szCs w:val="24"/>
          </w:rPr>
          <w:t>-</w:t>
        </w:r>
        <w:r w:rsidR="00965615" w:rsidRPr="00FD782B">
          <w:rPr>
            <w:rFonts w:ascii="Times New Roman" w:eastAsia="Times New Roman" w:hAnsi="Times New Roman" w:cs="Times New Roman"/>
            <w:sz w:val="24"/>
            <w:szCs w:val="24"/>
          </w:rPr>
          <w:t>distance migrants (SDM) in 16% of chances and long</w:t>
        </w:r>
        <w:r w:rsidR="00965615">
          <w:rPr>
            <w:rFonts w:ascii="Times New Roman" w:eastAsia="Times New Roman" w:hAnsi="Times New Roman" w:cs="Times New Roman"/>
            <w:sz w:val="24"/>
            <w:szCs w:val="24"/>
          </w:rPr>
          <w:t>-</w:t>
        </w:r>
        <w:r w:rsidR="00965615"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00965615" w:rsidRPr="00FD782B">
          <w:rPr>
            <w:rFonts w:ascii="Times New Roman" w:eastAsia="Times New Roman" w:hAnsi="Times New Roman" w:cs="Times New Roman"/>
            <w:sz w:val="24"/>
            <w:szCs w:val="24"/>
          </w:rPr>
          <w:t>e.g.</w:t>
        </w:r>
        <w:proofErr w:type="gramEnd"/>
        <w:r w:rsidR="00965615"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ins>
    </w:p>
    <w:p w14:paraId="1E6C2C61" w14:textId="6DC23D77" w:rsidR="00FD782B" w:rsidDel="00965615" w:rsidRDefault="00FD782B" w:rsidP="0070283B">
      <w:pPr>
        <w:spacing w:before="200"/>
        <w:rPr>
          <w:del w:id="292" w:author="Gabe Zuckerman" w:date="2023-01-18T15:38:00Z"/>
          <w:rFonts w:ascii="Times New Roman" w:eastAsia="Times New Roman" w:hAnsi="Times New Roman" w:cs="Times New Roman"/>
          <w:sz w:val="24"/>
          <w:szCs w:val="24"/>
        </w:rPr>
      </w:pPr>
      <w:del w:id="293" w:author="Gabe Zuckerman" w:date="2023-01-18T15:38:00Z">
        <w:r w:rsidRPr="00FD782B" w:rsidDel="00965615">
          <w:rPr>
            <w:rFonts w:ascii="Times New Roman" w:eastAsia="Times New Roman" w:hAnsi="Times New Roman" w:cs="Times New Roman"/>
            <w:sz w:val="24"/>
            <w:szCs w:val="24"/>
          </w:rPr>
          <w:delText>Elevational migrants (EM) switched tactics most often (38% of opportunities); residents (R) switched in 26% of chances; Short</w:delText>
        </w:r>
      </w:del>
      <w:del w:id="294" w:author="Gabe Zuckerman" w:date="2023-01-06T09:24:00Z">
        <w:r w:rsidRPr="00FD782B" w:rsidDel="00E14D9F">
          <w:rPr>
            <w:rFonts w:ascii="Times New Roman" w:eastAsia="Times New Roman" w:hAnsi="Times New Roman" w:cs="Times New Roman"/>
            <w:sz w:val="24"/>
            <w:szCs w:val="24"/>
          </w:rPr>
          <w:delText xml:space="preserve"> </w:delText>
        </w:r>
      </w:del>
      <w:del w:id="295" w:author="Gabe Zuckerman" w:date="2023-01-18T15:38:00Z">
        <w:r w:rsidRPr="00FD782B" w:rsidDel="00965615">
          <w:rPr>
            <w:rFonts w:ascii="Times New Roman" w:eastAsia="Times New Roman" w:hAnsi="Times New Roman" w:cs="Times New Roman"/>
            <w:sz w:val="24"/>
            <w:szCs w:val="24"/>
          </w:rPr>
          <w:delText>distance migrants (SDM) in 16% of chances and long</w:delText>
        </w:r>
      </w:del>
      <w:del w:id="296" w:author="Gabe Zuckerman" w:date="2023-01-06T09:24:00Z">
        <w:r w:rsidRPr="00FD782B" w:rsidDel="00E14D9F">
          <w:rPr>
            <w:rFonts w:ascii="Times New Roman" w:eastAsia="Times New Roman" w:hAnsi="Times New Roman" w:cs="Times New Roman"/>
            <w:sz w:val="24"/>
            <w:szCs w:val="24"/>
          </w:rPr>
          <w:delText xml:space="preserve"> </w:delText>
        </w:r>
      </w:del>
      <w:del w:id="297" w:author="Gabe Zuckerman" w:date="2023-01-18T15:38:00Z">
        <w:r w:rsidRPr="00FD782B" w:rsidDel="00965615">
          <w:rPr>
            <w:rFonts w:ascii="Times New Roman" w:eastAsia="Times New Roman" w:hAnsi="Times New Roman" w:cs="Times New Roman"/>
            <w:sz w:val="24"/>
            <w:szCs w:val="24"/>
          </w:rPr>
          <w:delText>distance migrants (LDM) in 12.5% of chances. Most changes only moved a single step along the migratory continuum (e.g. R to SDM or R to EM, as opposed to R to LDM or LDM to R), although there were two instances of extreme (LDM to R or vice versa) switches.</w:delText>
        </w:r>
      </w:del>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e Zuckerman" w:date="2023-01-06T07:58:00Z" w:initials="GZ">
    <w:p w14:paraId="5481416D" w14:textId="4C3F2DB7" w:rsidR="00005180" w:rsidRDefault="00005180">
      <w:pPr>
        <w:pStyle w:val="CommentText"/>
      </w:pPr>
      <w:r>
        <w:rPr>
          <w:rStyle w:val="CommentReference"/>
        </w:rPr>
        <w:annotationRef/>
      </w:r>
      <w:r>
        <w:t>Switches in migratory?</w:t>
      </w:r>
    </w:p>
  </w:comment>
  <w:comment w:id="6" w:author="Kristin Barker" w:date="2023-01-05T15:08:00Z" w:initials="KB">
    <w:p w14:paraId="2D5C0D88" w14:textId="77777777" w:rsidR="001F1C5D" w:rsidRDefault="001F1C5D" w:rsidP="005628E2">
      <w:pPr>
        <w:pStyle w:val="CommentText"/>
      </w:pPr>
      <w:r>
        <w:rPr>
          <w:rStyle w:val="CommentReference"/>
        </w:rPr>
        <w:annotationRef/>
      </w:r>
      <w:r>
        <w:t>I'd delete this</w:t>
      </w:r>
    </w:p>
  </w:comment>
  <w:comment w:id="36" w:author="Gabe Zuckerman" w:date="2023-01-06T07:48:00Z" w:initials="GZ">
    <w:p w14:paraId="5EFEB9D3" w14:textId="01A3FDA8" w:rsidR="00F567AD" w:rsidRDefault="00F567AD">
      <w:pPr>
        <w:pStyle w:val="CommentText"/>
      </w:pPr>
      <w:r>
        <w:rPr>
          <w:rStyle w:val="CommentReference"/>
        </w:rPr>
        <w:annotationRef/>
      </w:r>
      <w:r>
        <w:t>Check sentiment of these with comment in line 12</w:t>
      </w:r>
    </w:p>
  </w:comment>
  <w:comment w:id="182" w:author="Kristin Barker" w:date="2023-01-05T16:12:00Z" w:initials="KB">
    <w:p w14:paraId="52B7FFBE" w14:textId="77777777" w:rsidR="005C6226" w:rsidRDefault="005C6226" w:rsidP="00642596">
      <w:pPr>
        <w:pStyle w:val="CommentText"/>
      </w:pPr>
      <w:r>
        <w:rPr>
          <w:rStyle w:val="CommentReference"/>
        </w:rPr>
        <w:annotationRef/>
      </w:r>
      <w:r>
        <w:t>I cut this because honestly with the sample size we had, we could have done multiple models that also looked at the behaviors that the elk switched to. No need to remind anyone that we didn't do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1416D" w15:done="0"/>
  <w15:commentEx w15:paraId="2D5C0D88" w15:done="0"/>
  <w15:commentEx w15:paraId="5EFEB9D3" w15:done="0"/>
  <w15:commentEx w15:paraId="52B7F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5319" w16cex:dateUtc="2023-01-06T15:58:00Z"/>
  <w16cex:commentExtensible w16cex:durableId="27616661" w16cex:dateUtc="2023-01-05T23:08:00Z"/>
  <w16cex:commentExtensible w16cex:durableId="276250E1" w16cex:dateUtc="2023-01-06T15:48:00Z"/>
  <w16cex:commentExtensible w16cex:durableId="27617581" w16cex:dateUtc="2023-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1416D" w16cid:durableId="27625319"/>
  <w16cid:commentId w16cid:paraId="2D5C0D88" w16cid:durableId="27616661"/>
  <w16cid:commentId w16cid:paraId="5EFEB9D3" w16cid:durableId="276250E1"/>
  <w16cid:commentId w16cid:paraId="52B7FFBE" w16cid:durableId="27617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75A7" w14:textId="77777777" w:rsidR="00506AA5" w:rsidRDefault="00506AA5" w:rsidP="00A16C22">
      <w:pPr>
        <w:spacing w:line="240" w:lineRule="auto"/>
      </w:pPr>
      <w:r>
        <w:separator/>
      </w:r>
    </w:p>
  </w:endnote>
  <w:endnote w:type="continuationSeparator" w:id="0">
    <w:p w14:paraId="65405D69" w14:textId="77777777" w:rsidR="00506AA5" w:rsidRDefault="00506AA5"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29618" w14:textId="77777777" w:rsidR="00506AA5" w:rsidRDefault="00506AA5" w:rsidP="00A16C22">
      <w:pPr>
        <w:spacing w:line="240" w:lineRule="auto"/>
      </w:pPr>
      <w:r>
        <w:separator/>
      </w:r>
    </w:p>
  </w:footnote>
  <w:footnote w:type="continuationSeparator" w:id="0">
    <w:p w14:paraId="4DDF3787" w14:textId="77777777" w:rsidR="00506AA5" w:rsidRDefault="00506AA5"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rson w15:author="Kristin Barker">
    <w15:presenceInfo w15:providerId="Windows Live" w15:userId="05adacf595a24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30FA4"/>
    <w:rsid w:val="00031095"/>
    <w:rsid w:val="000345CE"/>
    <w:rsid w:val="00036D9F"/>
    <w:rsid w:val="00042332"/>
    <w:rsid w:val="00042AFF"/>
    <w:rsid w:val="00046C72"/>
    <w:rsid w:val="0005008C"/>
    <w:rsid w:val="000561BB"/>
    <w:rsid w:val="000629FD"/>
    <w:rsid w:val="00066E39"/>
    <w:rsid w:val="0007422A"/>
    <w:rsid w:val="00074682"/>
    <w:rsid w:val="00083095"/>
    <w:rsid w:val="00090F45"/>
    <w:rsid w:val="000A21D3"/>
    <w:rsid w:val="000B7E2E"/>
    <w:rsid w:val="000C279E"/>
    <w:rsid w:val="000C2AE9"/>
    <w:rsid w:val="000C2F43"/>
    <w:rsid w:val="000C4E3C"/>
    <w:rsid w:val="000E005E"/>
    <w:rsid w:val="000F1051"/>
    <w:rsid w:val="000F5FB3"/>
    <w:rsid w:val="001017C5"/>
    <w:rsid w:val="00106A46"/>
    <w:rsid w:val="00115481"/>
    <w:rsid w:val="0012410D"/>
    <w:rsid w:val="001246A1"/>
    <w:rsid w:val="0012504B"/>
    <w:rsid w:val="001337A8"/>
    <w:rsid w:val="00135A4A"/>
    <w:rsid w:val="001437C1"/>
    <w:rsid w:val="00146B91"/>
    <w:rsid w:val="00150CD4"/>
    <w:rsid w:val="00156626"/>
    <w:rsid w:val="001770D5"/>
    <w:rsid w:val="00186CD9"/>
    <w:rsid w:val="00190854"/>
    <w:rsid w:val="001B053D"/>
    <w:rsid w:val="001B4892"/>
    <w:rsid w:val="001C0974"/>
    <w:rsid w:val="001D0654"/>
    <w:rsid w:val="001F0044"/>
    <w:rsid w:val="001F1C5D"/>
    <w:rsid w:val="00204329"/>
    <w:rsid w:val="0020719A"/>
    <w:rsid w:val="00214C8E"/>
    <w:rsid w:val="00222606"/>
    <w:rsid w:val="002250DE"/>
    <w:rsid w:val="00227F53"/>
    <w:rsid w:val="002324AF"/>
    <w:rsid w:val="0024798D"/>
    <w:rsid w:val="002630C5"/>
    <w:rsid w:val="00264642"/>
    <w:rsid w:val="00277E85"/>
    <w:rsid w:val="00282970"/>
    <w:rsid w:val="00285EF8"/>
    <w:rsid w:val="002906D2"/>
    <w:rsid w:val="002A1E58"/>
    <w:rsid w:val="002A4A92"/>
    <w:rsid w:val="002A6C22"/>
    <w:rsid w:val="002B126E"/>
    <w:rsid w:val="002B37CF"/>
    <w:rsid w:val="002B70D4"/>
    <w:rsid w:val="002C3020"/>
    <w:rsid w:val="002C3557"/>
    <w:rsid w:val="002D2EA2"/>
    <w:rsid w:val="002E09BD"/>
    <w:rsid w:val="002E4BB8"/>
    <w:rsid w:val="002E6701"/>
    <w:rsid w:val="002F0BAF"/>
    <w:rsid w:val="002F24DD"/>
    <w:rsid w:val="002F2F8C"/>
    <w:rsid w:val="002F4C36"/>
    <w:rsid w:val="00301B25"/>
    <w:rsid w:val="00305728"/>
    <w:rsid w:val="00314945"/>
    <w:rsid w:val="00317A91"/>
    <w:rsid w:val="003219E4"/>
    <w:rsid w:val="00330AF3"/>
    <w:rsid w:val="003315E1"/>
    <w:rsid w:val="00331A88"/>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361E5"/>
    <w:rsid w:val="00442818"/>
    <w:rsid w:val="00442FA2"/>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6AA5"/>
    <w:rsid w:val="00507DD2"/>
    <w:rsid w:val="0052796A"/>
    <w:rsid w:val="005439E0"/>
    <w:rsid w:val="005444DC"/>
    <w:rsid w:val="0055068A"/>
    <w:rsid w:val="005507A2"/>
    <w:rsid w:val="005521D8"/>
    <w:rsid w:val="00554956"/>
    <w:rsid w:val="00554D72"/>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C32A5"/>
    <w:rsid w:val="006F0ED2"/>
    <w:rsid w:val="00700248"/>
    <w:rsid w:val="0070283B"/>
    <w:rsid w:val="00707434"/>
    <w:rsid w:val="00711F95"/>
    <w:rsid w:val="00723C88"/>
    <w:rsid w:val="00727226"/>
    <w:rsid w:val="007441F1"/>
    <w:rsid w:val="00754AA5"/>
    <w:rsid w:val="00755220"/>
    <w:rsid w:val="007628B2"/>
    <w:rsid w:val="00767EBF"/>
    <w:rsid w:val="00774F3B"/>
    <w:rsid w:val="00774F3D"/>
    <w:rsid w:val="0077568F"/>
    <w:rsid w:val="00782CBB"/>
    <w:rsid w:val="007970AE"/>
    <w:rsid w:val="007A6B55"/>
    <w:rsid w:val="007A7461"/>
    <w:rsid w:val="007C3191"/>
    <w:rsid w:val="007E3013"/>
    <w:rsid w:val="007E4868"/>
    <w:rsid w:val="007F22D1"/>
    <w:rsid w:val="007F6364"/>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6A5E"/>
    <w:rsid w:val="009071AC"/>
    <w:rsid w:val="00911DBE"/>
    <w:rsid w:val="009162A2"/>
    <w:rsid w:val="009351C8"/>
    <w:rsid w:val="009415A0"/>
    <w:rsid w:val="00944763"/>
    <w:rsid w:val="00946A2B"/>
    <w:rsid w:val="00946B04"/>
    <w:rsid w:val="009608F2"/>
    <w:rsid w:val="00960C9D"/>
    <w:rsid w:val="00961A45"/>
    <w:rsid w:val="00962D04"/>
    <w:rsid w:val="00965615"/>
    <w:rsid w:val="00977274"/>
    <w:rsid w:val="009776AD"/>
    <w:rsid w:val="009A0EA1"/>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1780D"/>
    <w:rsid w:val="00A50302"/>
    <w:rsid w:val="00A506C9"/>
    <w:rsid w:val="00A53E50"/>
    <w:rsid w:val="00A63447"/>
    <w:rsid w:val="00A7491C"/>
    <w:rsid w:val="00A806DE"/>
    <w:rsid w:val="00A81346"/>
    <w:rsid w:val="00AB6423"/>
    <w:rsid w:val="00AB7D80"/>
    <w:rsid w:val="00AD1D06"/>
    <w:rsid w:val="00AD306F"/>
    <w:rsid w:val="00AD43B3"/>
    <w:rsid w:val="00AE2B0B"/>
    <w:rsid w:val="00AE42AF"/>
    <w:rsid w:val="00AF08C1"/>
    <w:rsid w:val="00AF1719"/>
    <w:rsid w:val="00AF2DB0"/>
    <w:rsid w:val="00B04404"/>
    <w:rsid w:val="00B0561A"/>
    <w:rsid w:val="00B309FF"/>
    <w:rsid w:val="00B3163F"/>
    <w:rsid w:val="00B3291C"/>
    <w:rsid w:val="00B33948"/>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D461D"/>
    <w:rsid w:val="00BD5CEA"/>
    <w:rsid w:val="00BD7E72"/>
    <w:rsid w:val="00BE5CA2"/>
    <w:rsid w:val="00BE6E5D"/>
    <w:rsid w:val="00C0099A"/>
    <w:rsid w:val="00C04A48"/>
    <w:rsid w:val="00C05C97"/>
    <w:rsid w:val="00C113EB"/>
    <w:rsid w:val="00C16166"/>
    <w:rsid w:val="00C27A86"/>
    <w:rsid w:val="00C331AA"/>
    <w:rsid w:val="00C34DAA"/>
    <w:rsid w:val="00C46013"/>
    <w:rsid w:val="00C54A39"/>
    <w:rsid w:val="00C55858"/>
    <w:rsid w:val="00C60238"/>
    <w:rsid w:val="00C71704"/>
    <w:rsid w:val="00C72CD8"/>
    <w:rsid w:val="00C76247"/>
    <w:rsid w:val="00CB53E0"/>
    <w:rsid w:val="00CB71AC"/>
    <w:rsid w:val="00CC3975"/>
    <w:rsid w:val="00CC7C50"/>
    <w:rsid w:val="00CD45DE"/>
    <w:rsid w:val="00CD5DCF"/>
    <w:rsid w:val="00CD617C"/>
    <w:rsid w:val="00CE155F"/>
    <w:rsid w:val="00CE37AA"/>
    <w:rsid w:val="00CF32A4"/>
    <w:rsid w:val="00CF4CC2"/>
    <w:rsid w:val="00CF66F9"/>
    <w:rsid w:val="00D00EE9"/>
    <w:rsid w:val="00D04210"/>
    <w:rsid w:val="00D10D56"/>
    <w:rsid w:val="00D24916"/>
    <w:rsid w:val="00D26934"/>
    <w:rsid w:val="00D312EC"/>
    <w:rsid w:val="00D42412"/>
    <w:rsid w:val="00D6307D"/>
    <w:rsid w:val="00D75CF0"/>
    <w:rsid w:val="00D77601"/>
    <w:rsid w:val="00D86959"/>
    <w:rsid w:val="00D87C78"/>
    <w:rsid w:val="00D94060"/>
    <w:rsid w:val="00D958D6"/>
    <w:rsid w:val="00D96245"/>
    <w:rsid w:val="00DA235E"/>
    <w:rsid w:val="00DA58C0"/>
    <w:rsid w:val="00DA7F62"/>
    <w:rsid w:val="00DB1147"/>
    <w:rsid w:val="00DB5A03"/>
    <w:rsid w:val="00DB7430"/>
    <w:rsid w:val="00DC1D73"/>
    <w:rsid w:val="00DD6104"/>
    <w:rsid w:val="00DE2A50"/>
    <w:rsid w:val="00DF59DE"/>
    <w:rsid w:val="00E1073B"/>
    <w:rsid w:val="00E11438"/>
    <w:rsid w:val="00E14D9F"/>
    <w:rsid w:val="00E178AF"/>
    <w:rsid w:val="00E2021F"/>
    <w:rsid w:val="00E212E5"/>
    <w:rsid w:val="00E24BFD"/>
    <w:rsid w:val="00E267C6"/>
    <w:rsid w:val="00E52913"/>
    <w:rsid w:val="00E61A97"/>
    <w:rsid w:val="00E61D0B"/>
    <w:rsid w:val="00E64B5A"/>
    <w:rsid w:val="00E64D91"/>
    <w:rsid w:val="00E65A46"/>
    <w:rsid w:val="00E72BAD"/>
    <w:rsid w:val="00E9378F"/>
    <w:rsid w:val="00E95FF1"/>
    <w:rsid w:val="00E970A3"/>
    <w:rsid w:val="00EA1F56"/>
    <w:rsid w:val="00EA4DD7"/>
    <w:rsid w:val="00EB0FB4"/>
    <w:rsid w:val="00EB5B83"/>
    <w:rsid w:val="00EC0231"/>
    <w:rsid w:val="00EC03D1"/>
    <w:rsid w:val="00EC3D7C"/>
    <w:rsid w:val="00ED06F5"/>
    <w:rsid w:val="00ED0AE3"/>
    <w:rsid w:val="00ED3DC2"/>
    <w:rsid w:val="00EE1B9C"/>
    <w:rsid w:val="00EE1CBD"/>
    <w:rsid w:val="00EF0AA1"/>
    <w:rsid w:val="00EF3804"/>
    <w:rsid w:val="00EF5F76"/>
    <w:rsid w:val="00EF7619"/>
    <w:rsid w:val="00EF764C"/>
    <w:rsid w:val="00F12393"/>
    <w:rsid w:val="00F1518A"/>
    <w:rsid w:val="00F303B1"/>
    <w:rsid w:val="00F37337"/>
    <w:rsid w:val="00F567AD"/>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gude@mt.gov" TargetMode="External"/><Relationship Id="rId18" Type="http://schemas.openxmlformats.org/officeDocument/2006/relationships/hyperlink" Target="mailto:eric_cole@fws.gov" TargetMode="External"/><Relationship Id="rId26" Type="http://schemas.openxmlformats.org/officeDocument/2006/relationships/hyperlink" Target="https://github.com/gabezuckerman/Plasticity1/tree/main/covariates/feed/data" TargetMode="External"/><Relationship Id="rId39" Type="http://schemas.openxmlformats.org/officeDocument/2006/relationships/hyperlink" Target="https://doi.org/https://doi.org/10.1016/j.rse.2017.06.031" TargetMode="External"/><Relationship Id="rId21" Type="http://schemas.openxmlformats.org/officeDocument/2006/relationships/hyperlink" Target="mailto:brandon.scurlock@wyo.gov" TargetMode="External"/><Relationship Id="rId34" Type="http://schemas.openxmlformats.org/officeDocument/2006/relationships/hyperlink" Target="https://doi.org/10.1186/s12864-019-6413-7" TargetMode="External"/><Relationship Id="rId42" Type="http://schemas.openxmlformats.org/officeDocument/2006/relationships/hyperlink" Target="https://doi.org/https://doi.org/10.2193/0091-7648(2006)34%5B1280:ITMBOM%5D2.0.CO;2" TargetMode="External"/><Relationship Id="rId47" Type="http://schemas.openxmlformats.org/officeDocument/2006/relationships/hyperlink" Target="https://doi.org/10.2307/3801180" TargetMode="External"/><Relationship Id="rId50" Type="http://schemas.openxmlformats.org/officeDocument/2006/relationships/hyperlink" Target="https://www.r-project.org/" TargetMode="External"/><Relationship Id="rId55" Type="http://schemas.openxmlformats.org/officeDocument/2006/relationships/hyperlink" Target="https://doi.org/https://doi.org/10.1890/12-0499.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kauffm1@uwyo.edu" TargetMode="External"/><Relationship Id="rId29" Type="http://schemas.openxmlformats.org/officeDocument/2006/relationships/hyperlink" Target="https://wgfd.wyo.gov/Wildlife-in-Wyoming/Geospatial-Data/Big-Game-GIS-Data" TargetMode="External"/><Relationship Id="rId11" Type="http://schemas.microsoft.com/office/2018/08/relationships/commentsExtensible" Target="commentsExtensible.xml"/><Relationship Id="rId24" Type="http://schemas.openxmlformats.org/officeDocument/2006/relationships/hyperlink" Target="https://www.usgs.gov/special-topics/lcmap/lcmap-data-access" TargetMode="External"/><Relationship Id="rId32" Type="http://schemas.openxmlformats.org/officeDocument/2006/relationships/hyperlink" Target="https://doi.org/10.3389/fevo.2019.00325" TargetMode="External"/><Relationship Id="rId37" Type="http://schemas.openxmlformats.org/officeDocument/2006/relationships/hyperlink" Target="https://doi.org/10.1111/1365-2656.12495" TargetMode="External"/><Relationship Id="rId40" Type="http://schemas.openxmlformats.org/officeDocument/2006/relationships/hyperlink" Target="https://doi.org/https://doi.org/10.1002/ecs2.2380" TargetMode="External"/><Relationship Id="rId45" Type="http://schemas.openxmlformats.org/officeDocument/2006/relationships/hyperlink" Target="https://doi.org/https://doi.org/10.1002/fee.2145" TargetMode="External"/><Relationship Id="rId53" Type="http://schemas.openxmlformats.org/officeDocument/2006/relationships/hyperlink" Target="https://doi.org/10.1139/cjz-2017-0367"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mailto:mark.hurley@idfg.idaho.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kproffitt@mt.gov" TargetMode="External"/><Relationship Id="rId22" Type="http://schemas.openxmlformats.org/officeDocument/2006/relationships/hyperlink" Target="https://cmr.earthdata.nasa.gov/search/concepts/C193529944-LPDAAC_ECS.html" TargetMode="External"/><Relationship Id="rId27" Type="http://schemas.openxmlformats.org/officeDocument/2006/relationships/hyperlink" Target="https://gabezuckerman.shinyapps.io/interactiveMigTiming/" TargetMode="External"/><Relationship Id="rId30" Type="http://schemas.openxmlformats.org/officeDocument/2006/relationships/hyperlink" Target="https://doi.org/https://doi.org/10.1111/ele.12772" TargetMode="External"/><Relationship Id="rId35" Type="http://schemas.openxmlformats.org/officeDocument/2006/relationships/hyperlink" Target="https://doi.org/10.1002/jwmg.917" TargetMode="External"/><Relationship Id="rId43" Type="http://schemas.openxmlformats.org/officeDocument/2006/relationships/hyperlink" Target="https://doi.org/10.1126/science.aat0985" TargetMode="External"/><Relationship Id="rId48" Type="http://schemas.openxmlformats.org/officeDocument/2006/relationships/hyperlink" Target="https://doi.org/10.1002/ecs2.3054" TargetMode="External"/><Relationship Id="rId56" Type="http://schemas.openxmlformats.org/officeDocument/2006/relationships/hyperlink" Target="https://doi.org/https://doi.org/10.1111/j.2041-210X.2009.00001.x" TargetMode="External"/><Relationship Id="rId8" Type="http://schemas.openxmlformats.org/officeDocument/2006/relationships/comments" Target="comments.xml"/><Relationship Id="rId51" Type="http://schemas.openxmlformats.org/officeDocument/2006/relationships/hyperlink" Target="http://irg.robitalec.ca/" TargetMode="External"/><Relationship Id="rId3" Type="http://schemas.openxmlformats.org/officeDocument/2006/relationships/styles" Target="styles.xml"/><Relationship Id="rId12" Type="http://schemas.openxmlformats.org/officeDocument/2006/relationships/hyperlink" Target="mailto:gzuckerman@berkeley.edu" TargetMode="External"/><Relationship Id="rId17" Type="http://schemas.openxmlformats.org/officeDocument/2006/relationships/hyperlink" Target="mailto:tony.mong@wyo.gov" TargetMode="External"/><Relationship Id="rId25" Type="http://schemas.openxmlformats.org/officeDocument/2006/relationships/hyperlink" Target="https://wgfd.wyo.gov/Wildlife-in-Wyoming/Geospatial-Data/Big-Game-GIS-Data" TargetMode="External"/><Relationship Id="rId33" Type="http://schemas.openxmlformats.org/officeDocument/2006/relationships/hyperlink" Target="https://doi.org/https://doi.org/10.1111/j.1365-2656.2010.01776.x" TargetMode="External"/><Relationship Id="rId38" Type="http://schemas.openxmlformats.org/officeDocument/2006/relationships/hyperlink" Target="https://doi.org/https://doi.org/10.1016/0169-5347(88)90166-8" TargetMode="External"/><Relationship Id="rId46" Type="http://schemas.openxmlformats.org/officeDocument/2006/relationships/hyperlink" Target="https://doi.org/10.7265/N5TB14TC" TargetMode="External"/><Relationship Id="rId59" Type="http://schemas.openxmlformats.org/officeDocument/2006/relationships/theme" Target="theme/theme1.xml"/><Relationship Id="rId20" Type="http://schemas.openxmlformats.org/officeDocument/2006/relationships/hyperlink" Target="mailto:eric.maichak@wyo.gov" TargetMode="External"/><Relationship Id="rId41" Type="http://schemas.openxmlformats.org/officeDocument/2006/relationships/hyperlink" Target="https://doi.org/10.1098/rspb.2008.1088" TargetMode="External"/><Relationship Id="rId54" Type="http://schemas.openxmlformats.org/officeDocument/2006/relationships/hyperlink" Target="https://doi.org/10.5067/MODIS/MOD09Q1.0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n.macnulty@usu.edu" TargetMode="External"/><Relationship Id="rId23" Type="http://schemas.openxmlformats.org/officeDocument/2006/relationships/hyperlink" Target="https://nsidc.org/data/g02158/versions/1" TargetMode="External"/><Relationship Id="rId28" Type="http://schemas.openxmlformats.org/officeDocument/2006/relationships/hyperlink" Target="https://www.python.org/" TargetMode="External"/><Relationship Id="rId36" Type="http://schemas.openxmlformats.org/officeDocument/2006/relationships/hyperlink" Target="https://doi.org/https://doi.org/10.1002/ecy.3321" TargetMode="External"/><Relationship Id="rId49" Type="http://schemas.openxmlformats.org/officeDocument/2006/relationships/hyperlink" Target="https://doi.org/10.1111/j.1600-0706.2011.19844.x"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www.jstor.org/stable/3803155" TargetMode="External"/><Relationship Id="rId44" Type="http://schemas.openxmlformats.org/officeDocument/2006/relationships/hyperlink" Target="https://doi.org/https://doi.org/10.1002/ecy.3268" TargetMode="External"/><Relationship Id="rId52" Type="http://schemas.openxmlformats.org/officeDocument/2006/relationships/hyperlink" Target="https://doi.org/10.1890/12-02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10601</Words>
  <Characters>60428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3</cp:revision>
  <dcterms:created xsi:type="dcterms:W3CDTF">2023-01-16T21:47:00Z</dcterms:created>
  <dcterms:modified xsi:type="dcterms:W3CDTF">2023-01-18T23:38:00Z</dcterms:modified>
</cp:coreProperties>
</file>