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5006" w14:textId="4A9C0268" w:rsidR="00DA7F62" w:rsidRDefault="00DA7F62">
      <w:pPr>
        <w:spacing w:before="200"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Ecosphere</w:t>
      </w:r>
    </w:p>
    <w:p w14:paraId="7FF2E1C9" w14:textId="442E80E8" w:rsidR="00DA7F62" w:rsidRDefault="00DA7F62" w:rsidP="00DA7F62">
      <w:pPr>
        <w:pStyle w:val="NormalWeb"/>
        <w:shd w:val="clear" w:color="auto" w:fill="FFFFFF"/>
      </w:pPr>
      <w:r>
        <w:t xml:space="preserve">Article, </w:t>
      </w:r>
      <w:r w:rsidRPr="00DA7F62">
        <w:rPr>
          <w:color w:val="000000" w:themeColor="text1"/>
        </w:rPr>
        <w:t>Macrosystems Ecology</w:t>
      </w:r>
      <w:r w:rsidRPr="00DA7F62">
        <w:rPr>
          <w:rFonts w:ascii="Sen" w:hAnsi="Sen"/>
          <w:color w:val="000000" w:themeColor="text1"/>
          <w:sz w:val="26"/>
          <w:szCs w:val="26"/>
        </w:rPr>
        <w:t xml:space="preserve"> </w:t>
      </w:r>
    </w:p>
    <w:p w14:paraId="45151258" w14:textId="0B92C95E" w:rsidR="00C76247" w:rsidRPr="00DA7F62" w:rsidRDefault="00E24BFD">
      <w:pPr>
        <w:spacing w:before="200" w:after="200"/>
        <w:rPr>
          <w:rFonts w:ascii="Times New Roman" w:eastAsia="Times New Roman" w:hAnsi="Times New Roman" w:cs="Times New Roman"/>
          <w:sz w:val="24"/>
          <w:szCs w:val="24"/>
        </w:rPr>
      </w:pPr>
      <w:r w:rsidRPr="00DA7F62">
        <w:rPr>
          <w:rFonts w:ascii="Times New Roman" w:eastAsia="Times New Roman" w:hAnsi="Times New Roman" w:cs="Times New Roman"/>
          <w:sz w:val="24"/>
          <w:szCs w:val="24"/>
        </w:rPr>
        <w:t xml:space="preserve">Diverse migratory portfolios drive inter-annual </w:t>
      </w:r>
      <w:commentRangeStart w:id="0"/>
      <w:r w:rsidRPr="00DA7F62">
        <w:rPr>
          <w:rFonts w:ascii="Times New Roman" w:eastAsia="Times New Roman" w:hAnsi="Times New Roman" w:cs="Times New Roman"/>
          <w:sz w:val="24"/>
          <w:szCs w:val="24"/>
        </w:rPr>
        <w:t xml:space="preserve">switching </w:t>
      </w:r>
      <w:commentRangeEnd w:id="0"/>
      <w:r w:rsidR="00005180">
        <w:rPr>
          <w:rStyle w:val="CommentReference"/>
        </w:rPr>
        <w:commentReference w:id="0"/>
      </w:r>
      <w:r w:rsidRPr="00DA7F62">
        <w:rPr>
          <w:rFonts w:ascii="Times New Roman" w:eastAsia="Times New Roman" w:hAnsi="Times New Roman" w:cs="Times New Roman"/>
          <w:sz w:val="24"/>
          <w:szCs w:val="24"/>
        </w:rPr>
        <w:t xml:space="preserve">behavior of elk </w:t>
      </w:r>
      <w:r w:rsidR="008E7F5E">
        <w:rPr>
          <w:rFonts w:ascii="Times New Roman" w:eastAsia="Times New Roman" w:hAnsi="Times New Roman" w:cs="Times New Roman"/>
          <w:sz w:val="24"/>
          <w:szCs w:val="24"/>
        </w:rPr>
        <w:t>across</w:t>
      </w:r>
      <w:r w:rsidRPr="00DA7F62">
        <w:rPr>
          <w:rFonts w:ascii="Times New Roman" w:eastAsia="Times New Roman" w:hAnsi="Times New Roman" w:cs="Times New Roman"/>
          <w:sz w:val="24"/>
          <w:szCs w:val="24"/>
        </w:rPr>
        <w:t xml:space="preserve"> the Greater Yellowstone Ecosystem</w:t>
      </w:r>
    </w:p>
    <w:p w14:paraId="546D87F8" w14:textId="4169A655" w:rsidR="00C76247" w:rsidRPr="00767EBF" w:rsidRDefault="00E24BFD" w:rsidP="00E1073B">
      <w:pPr>
        <w:rPr>
          <w:rFonts w:ascii="Times New Roman" w:eastAsia="Times New Roman" w:hAnsi="Times New Roman" w:cs="Times New Roman"/>
          <w:color w:val="000000" w:themeColor="text1"/>
          <w:sz w:val="24"/>
          <w:szCs w:val="24"/>
          <w:vertAlign w:val="superscript"/>
        </w:rPr>
      </w:pPr>
      <w:r w:rsidRPr="00E1073B">
        <w:rPr>
          <w:rFonts w:ascii="Times New Roman" w:eastAsia="Times New Roman" w:hAnsi="Times New Roman" w:cs="Times New Roman"/>
          <w:color w:val="000000" w:themeColor="text1"/>
          <w:sz w:val="24"/>
          <w:szCs w:val="24"/>
        </w:rPr>
        <w:t xml:space="preserve">Gabriel </w:t>
      </w:r>
      <w:r w:rsidR="007E3013" w:rsidRPr="00E1073B">
        <w:rPr>
          <w:rFonts w:ascii="Times New Roman" w:eastAsia="Times New Roman" w:hAnsi="Times New Roman" w:cs="Times New Roman"/>
          <w:color w:val="000000" w:themeColor="text1"/>
          <w:sz w:val="24"/>
          <w:szCs w:val="24"/>
        </w:rPr>
        <w:t>R</w:t>
      </w:r>
      <w:r w:rsidR="00E1073B" w:rsidRPr="00E1073B">
        <w:rPr>
          <w:rFonts w:ascii="Times New Roman" w:eastAsia="Times New Roman" w:hAnsi="Times New Roman" w:cs="Times New Roman"/>
          <w:color w:val="000000" w:themeColor="text1"/>
          <w:sz w:val="24"/>
          <w:szCs w:val="24"/>
        </w:rPr>
        <w:t>.</w:t>
      </w:r>
      <w:r w:rsidR="007E3013" w:rsidRPr="00E1073B">
        <w:rPr>
          <w:rFonts w:ascii="Times New Roman" w:eastAsia="Times New Roman" w:hAnsi="Times New Roman" w:cs="Times New Roman"/>
          <w:color w:val="000000" w:themeColor="text1"/>
          <w:sz w:val="24"/>
          <w:szCs w:val="24"/>
        </w:rPr>
        <w:t xml:space="preserve"> </w:t>
      </w:r>
      <w:r w:rsidRPr="00E1073B">
        <w:rPr>
          <w:rFonts w:ascii="Times New Roman" w:eastAsia="Times New Roman" w:hAnsi="Times New Roman" w:cs="Times New Roman"/>
          <w:color w:val="000000" w:themeColor="text1"/>
          <w:sz w:val="24"/>
          <w:szCs w:val="24"/>
        </w:rPr>
        <w:t>Zuckerman</w:t>
      </w:r>
      <w:r w:rsidR="00767EBF">
        <w:rPr>
          <w:rFonts w:ascii="Times New Roman" w:eastAsia="Times New Roman" w:hAnsi="Times New Roman" w:cs="Times New Roman"/>
          <w:color w:val="000000" w:themeColor="text1"/>
          <w:sz w:val="24"/>
          <w:szCs w:val="24"/>
        </w:rPr>
        <w:t>*</w:t>
      </w:r>
      <w:r w:rsidR="00767EBF">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 Kristin</w:t>
      </w:r>
      <w:r w:rsidR="007E3013" w:rsidRPr="00E1073B">
        <w:rPr>
          <w:rFonts w:ascii="Times New Roman" w:eastAsia="Times New Roman" w:hAnsi="Times New Roman" w:cs="Times New Roman"/>
          <w:color w:val="000000" w:themeColor="text1"/>
          <w:sz w:val="24"/>
          <w:szCs w:val="24"/>
        </w:rPr>
        <w:t xml:space="preserve"> J.</w:t>
      </w:r>
      <w:r w:rsidRPr="00E1073B">
        <w:rPr>
          <w:rFonts w:ascii="Times New Roman" w:eastAsia="Times New Roman" w:hAnsi="Times New Roman" w:cs="Times New Roman"/>
          <w:color w:val="000000" w:themeColor="text1"/>
          <w:sz w:val="24"/>
          <w:szCs w:val="24"/>
        </w:rPr>
        <w:t xml:space="preserve"> Barker</w:t>
      </w:r>
      <w:r w:rsidR="00767EBF">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 Laura</w:t>
      </w:r>
      <w:r w:rsidR="008A0449">
        <w:rPr>
          <w:rFonts w:ascii="Times New Roman" w:eastAsia="Times New Roman" w:hAnsi="Times New Roman" w:cs="Times New Roman"/>
          <w:color w:val="000000" w:themeColor="text1"/>
          <w:sz w:val="24"/>
          <w:szCs w:val="24"/>
        </w:rPr>
        <w:t xml:space="preserve"> C.</w:t>
      </w:r>
      <w:r w:rsidRPr="00E1073B">
        <w:rPr>
          <w:rFonts w:ascii="Times New Roman" w:eastAsia="Times New Roman" w:hAnsi="Times New Roman" w:cs="Times New Roman"/>
          <w:color w:val="000000" w:themeColor="text1"/>
          <w:sz w:val="24"/>
          <w:szCs w:val="24"/>
        </w:rPr>
        <w:t xml:space="preserve"> Gigliotti</w:t>
      </w:r>
      <w:r w:rsidR="00347628">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w:t>
      </w:r>
      <w:r w:rsidR="00E1073B" w:rsidRPr="00E1073B">
        <w:rPr>
          <w:rFonts w:ascii="Times New Roman" w:eastAsia="Times New Roman" w:hAnsi="Times New Roman" w:cs="Times New Roman"/>
          <w:color w:val="000000" w:themeColor="text1"/>
          <w:sz w:val="24"/>
          <w:szCs w:val="24"/>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 xml:space="preserve">Eric </w:t>
      </w:r>
      <w:r w:rsidR="00D86959">
        <w:rPr>
          <w:rFonts w:ascii="Times New Roman" w:eastAsia="Times New Roman" w:hAnsi="Times New Roman" w:cs="Times New Roman"/>
          <w:color w:val="000000" w:themeColor="text1"/>
          <w:sz w:val="24"/>
          <w:szCs w:val="24"/>
          <w:shd w:val="clear" w:color="auto" w:fill="FFFFFF"/>
          <w:lang w:val="en-US"/>
        </w:rPr>
        <w:t xml:space="preserve">K. </w:t>
      </w:r>
      <w:r w:rsidR="00D86959" w:rsidRPr="00D86959">
        <w:rPr>
          <w:rFonts w:ascii="Times New Roman" w:eastAsia="Times New Roman" w:hAnsi="Times New Roman" w:cs="Times New Roman"/>
          <w:color w:val="000000" w:themeColor="text1"/>
          <w:sz w:val="24"/>
          <w:szCs w:val="24"/>
          <w:shd w:val="clear" w:color="auto" w:fill="FFFFFF"/>
          <w:lang w:val="en-US"/>
        </w:rPr>
        <w:t>Cole</w:t>
      </w:r>
      <w:r w:rsidR="00D86959">
        <w:rPr>
          <w:rFonts w:ascii="Times New Roman" w:eastAsia="Times New Roman" w:hAnsi="Times New Roman" w:cs="Times New Roman"/>
          <w:color w:val="000000" w:themeColor="text1"/>
          <w:sz w:val="24"/>
          <w:szCs w:val="24"/>
          <w:shd w:val="clear" w:color="auto" w:fill="FFFFFF"/>
          <w:vertAlign w:val="superscript"/>
          <w:lang w:val="en-US"/>
        </w:rPr>
        <w:t>4</w:t>
      </w:r>
      <w:r w:rsidR="00D86959">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Justin</w:t>
      </w:r>
      <w:r w:rsidR="00D86959">
        <w:rPr>
          <w:rFonts w:ascii="Times New Roman" w:eastAsia="Times New Roman" w:hAnsi="Times New Roman" w:cs="Times New Roman"/>
          <w:color w:val="000000" w:themeColor="text1"/>
          <w:sz w:val="24"/>
          <w:szCs w:val="24"/>
          <w:shd w:val="clear" w:color="auto" w:fill="FFFFFF"/>
          <w:lang w:val="en-US"/>
        </w:rPr>
        <w:t xml:space="preserve"> A.</w:t>
      </w:r>
      <w:r w:rsidR="00D86959" w:rsidRPr="00E1073B">
        <w:rPr>
          <w:rFonts w:ascii="Times New Roman" w:eastAsia="Times New Roman" w:hAnsi="Times New Roman" w:cs="Times New Roman"/>
          <w:color w:val="000000" w:themeColor="text1"/>
          <w:sz w:val="24"/>
          <w:szCs w:val="24"/>
          <w:shd w:val="clear" w:color="auto" w:fill="FFFFFF"/>
          <w:lang w:val="en-US"/>
        </w:rPr>
        <w:t xml:space="preserve"> Gude</w:t>
      </w:r>
      <w:r w:rsidR="00D86959">
        <w:rPr>
          <w:rFonts w:ascii="Times New Roman" w:eastAsia="Times New Roman" w:hAnsi="Times New Roman" w:cs="Times New Roman"/>
          <w:color w:val="000000" w:themeColor="text1"/>
          <w:sz w:val="24"/>
          <w:szCs w:val="24"/>
          <w:shd w:val="clear" w:color="auto" w:fill="FFFFFF"/>
          <w:vertAlign w:val="superscript"/>
          <w:lang w:val="en-US"/>
        </w:rPr>
        <w:t>5</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E1073B" w:rsidRPr="00E1073B">
        <w:rPr>
          <w:rFonts w:ascii="Times New Roman" w:eastAsia="Times New Roman" w:hAnsi="Times New Roman" w:cs="Times New Roman"/>
          <w:color w:val="000000" w:themeColor="text1"/>
          <w:sz w:val="24"/>
          <w:szCs w:val="24"/>
          <w:shd w:val="clear" w:color="auto" w:fill="FFFFFF"/>
          <w:lang w:val="en-US"/>
        </w:rPr>
        <w:t>Mark</w:t>
      </w:r>
      <w:r w:rsidR="0080192E">
        <w:rPr>
          <w:rFonts w:ascii="Times New Roman" w:eastAsia="Times New Roman" w:hAnsi="Times New Roman" w:cs="Times New Roman"/>
          <w:color w:val="000000" w:themeColor="text1"/>
          <w:sz w:val="24"/>
          <w:szCs w:val="24"/>
          <w:shd w:val="clear" w:color="auto" w:fill="FFFFFF"/>
          <w:lang w:val="en-US"/>
        </w:rPr>
        <w:t xml:space="preserve"> A.</w:t>
      </w:r>
      <w:r w:rsidR="00E1073B" w:rsidRPr="00E1073B">
        <w:rPr>
          <w:rFonts w:ascii="Times New Roman" w:eastAsia="Times New Roman" w:hAnsi="Times New Roman" w:cs="Times New Roman"/>
          <w:color w:val="000000" w:themeColor="text1"/>
          <w:sz w:val="24"/>
          <w:szCs w:val="24"/>
          <w:shd w:val="clear" w:color="auto" w:fill="FFFFFF"/>
          <w:lang w:val="en-US"/>
        </w:rPr>
        <w:t xml:space="preserve"> Hurley</w:t>
      </w:r>
      <w:r w:rsidR="00031095">
        <w:rPr>
          <w:rFonts w:ascii="Times New Roman" w:eastAsia="Times New Roman" w:hAnsi="Times New Roman" w:cs="Times New Roman"/>
          <w:color w:val="000000" w:themeColor="text1"/>
          <w:sz w:val="24"/>
          <w:szCs w:val="24"/>
          <w:shd w:val="clear" w:color="auto" w:fill="FFFFFF"/>
          <w:vertAlign w:val="superscript"/>
          <w:lang w:val="en-US"/>
        </w:rPr>
        <w:t>3</w:t>
      </w:r>
      <w:r w:rsidR="00E1073B"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Matt</w:t>
      </w:r>
      <w:r w:rsidR="00D86959">
        <w:rPr>
          <w:rFonts w:ascii="Times New Roman" w:eastAsia="Times New Roman" w:hAnsi="Times New Roman" w:cs="Times New Roman"/>
          <w:color w:val="000000" w:themeColor="text1"/>
          <w:sz w:val="24"/>
          <w:szCs w:val="24"/>
          <w:shd w:val="clear" w:color="auto" w:fill="FFFFFF"/>
          <w:lang w:val="en-US"/>
        </w:rPr>
        <w:t>hew</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Pr>
          <w:rFonts w:ascii="Times New Roman" w:eastAsia="Times New Roman" w:hAnsi="Times New Roman" w:cs="Times New Roman"/>
          <w:color w:val="000000" w:themeColor="text1"/>
          <w:sz w:val="24"/>
          <w:szCs w:val="24"/>
          <w:shd w:val="clear" w:color="auto" w:fill="FFFFFF"/>
          <w:lang w:val="en-US"/>
        </w:rPr>
        <w:t xml:space="preserve">J. </w:t>
      </w:r>
      <w:r w:rsidR="00D86959" w:rsidRPr="00E1073B">
        <w:rPr>
          <w:rFonts w:ascii="Times New Roman" w:eastAsia="Times New Roman" w:hAnsi="Times New Roman" w:cs="Times New Roman"/>
          <w:color w:val="000000" w:themeColor="text1"/>
          <w:sz w:val="24"/>
          <w:szCs w:val="24"/>
          <w:shd w:val="clear" w:color="auto" w:fill="FFFFFF"/>
          <w:lang w:val="en-US"/>
        </w:rPr>
        <w:t>Kauffman</w:t>
      </w:r>
      <w:r w:rsidR="00D86959">
        <w:rPr>
          <w:rFonts w:ascii="Times New Roman" w:eastAsia="Times New Roman" w:hAnsi="Times New Roman" w:cs="Times New Roman"/>
          <w:color w:val="000000" w:themeColor="text1"/>
          <w:sz w:val="24"/>
          <w:szCs w:val="24"/>
          <w:shd w:val="clear" w:color="auto" w:fill="FFFFFF"/>
          <w:vertAlign w:val="superscript"/>
          <w:lang w:val="en-US"/>
        </w:rPr>
        <w:t>6</w:t>
      </w:r>
      <w:r w:rsidR="00D86959" w:rsidRPr="00E1073B">
        <w:rPr>
          <w:rFonts w:ascii="Times New Roman" w:eastAsia="Times New Roman" w:hAnsi="Times New Roman" w:cs="Times New Roman"/>
          <w:color w:val="000000" w:themeColor="text1"/>
          <w:sz w:val="24"/>
          <w:szCs w:val="24"/>
          <w:shd w:val="clear" w:color="auto" w:fill="FFFFFF"/>
          <w:lang w:val="en-US"/>
        </w:rPr>
        <w:t>, Daryl Lutz</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Dan</w:t>
      </w:r>
      <w:r w:rsidR="004C2BE9">
        <w:rPr>
          <w:rFonts w:ascii="Times New Roman" w:eastAsia="Times New Roman" w:hAnsi="Times New Roman" w:cs="Times New Roman"/>
          <w:color w:val="000000" w:themeColor="text1"/>
          <w:sz w:val="24"/>
          <w:szCs w:val="24"/>
          <w:shd w:val="clear" w:color="auto" w:fill="FFFFFF"/>
          <w:lang w:val="en-US"/>
        </w:rPr>
        <w:t>iel R.</w:t>
      </w:r>
      <w:r w:rsidR="004C2BE9" w:rsidRPr="00E1073B">
        <w:rPr>
          <w:rFonts w:ascii="Times New Roman" w:eastAsia="Times New Roman" w:hAnsi="Times New Roman" w:cs="Times New Roman"/>
          <w:color w:val="000000" w:themeColor="text1"/>
          <w:sz w:val="24"/>
          <w:szCs w:val="24"/>
          <w:shd w:val="clear" w:color="auto" w:fill="FFFFFF"/>
          <w:lang w:val="en-US"/>
        </w:rPr>
        <w:t xml:space="preserve"> MacNulty</w:t>
      </w:r>
      <w:r w:rsidR="004C2BE9">
        <w:rPr>
          <w:rFonts w:ascii="Times New Roman" w:eastAsia="Times New Roman" w:hAnsi="Times New Roman" w:cs="Times New Roman"/>
          <w:color w:val="000000" w:themeColor="text1"/>
          <w:sz w:val="24"/>
          <w:szCs w:val="24"/>
          <w:shd w:val="clear" w:color="auto" w:fill="FFFFFF"/>
          <w:vertAlign w:val="superscript"/>
          <w:lang w:val="en-US"/>
        </w:rPr>
        <w:t>8</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Eric</w:t>
      </w:r>
      <w:r w:rsidR="00D86959">
        <w:rPr>
          <w:rFonts w:ascii="Times New Roman" w:eastAsia="Times New Roman" w:hAnsi="Times New Roman" w:cs="Times New Roman"/>
          <w:color w:val="000000" w:themeColor="text1"/>
          <w:sz w:val="24"/>
          <w:szCs w:val="24"/>
          <w:shd w:val="clear" w:color="auto" w:fill="FFFFFF"/>
          <w:lang w:val="en-US"/>
        </w:rPr>
        <w:t xml:space="preserve"> J.</w:t>
      </w:r>
      <w:r w:rsidR="00D86959" w:rsidRPr="00E1073B">
        <w:rPr>
          <w:rFonts w:ascii="Times New Roman" w:eastAsia="Times New Roman" w:hAnsi="Times New Roman" w:cs="Times New Roman"/>
          <w:color w:val="000000" w:themeColor="text1"/>
          <w:sz w:val="24"/>
          <w:szCs w:val="24"/>
          <w:shd w:val="clear" w:color="auto" w:fill="FFFFFF"/>
          <w:lang w:val="en-US"/>
        </w:rPr>
        <w:t xml:space="preserve"> Maichak</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w:t>
      </w:r>
      <w:r w:rsidR="00D86959" w:rsidRPr="00D86959">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Doug McWhirter</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Tony</w:t>
      </w:r>
      <w:r w:rsidR="004C2BE9">
        <w:rPr>
          <w:rFonts w:ascii="Times New Roman" w:eastAsia="Times New Roman" w:hAnsi="Times New Roman" w:cs="Times New Roman"/>
          <w:color w:val="000000" w:themeColor="text1"/>
          <w:sz w:val="24"/>
          <w:szCs w:val="24"/>
          <w:shd w:val="clear" w:color="auto" w:fill="FFFFFF"/>
          <w:lang w:val="en-US"/>
        </w:rPr>
        <w:t xml:space="preserve"> W.</w:t>
      </w:r>
      <w:r w:rsidR="004C2BE9" w:rsidRPr="00E1073B">
        <w:rPr>
          <w:rFonts w:ascii="Times New Roman" w:eastAsia="Times New Roman" w:hAnsi="Times New Roman" w:cs="Times New Roman"/>
          <w:color w:val="000000" w:themeColor="text1"/>
          <w:sz w:val="24"/>
          <w:szCs w:val="24"/>
          <w:shd w:val="clear" w:color="auto" w:fill="FFFFFF"/>
          <w:lang w:val="en-US"/>
        </w:rPr>
        <w:t xml:space="preserve"> Mong</w:t>
      </w:r>
      <w:r w:rsidR="004C2BE9">
        <w:rPr>
          <w:rFonts w:ascii="Times New Roman" w:eastAsia="Times New Roman" w:hAnsi="Times New Roman" w:cs="Times New Roman"/>
          <w:color w:val="000000" w:themeColor="text1"/>
          <w:sz w:val="24"/>
          <w:szCs w:val="24"/>
          <w:shd w:val="clear" w:color="auto" w:fill="FFFFFF"/>
          <w:vertAlign w:val="superscript"/>
          <w:lang w:val="en-US"/>
        </w:rPr>
        <w:t>2</w:t>
      </w:r>
      <w:r w:rsidR="004C2BE9">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Kelly Proffitt</w:t>
      </w:r>
      <w:r w:rsidR="004C2BE9">
        <w:rPr>
          <w:rFonts w:ascii="Times New Roman" w:eastAsia="Times New Roman" w:hAnsi="Times New Roman" w:cs="Times New Roman"/>
          <w:color w:val="000000" w:themeColor="text1"/>
          <w:sz w:val="24"/>
          <w:szCs w:val="24"/>
          <w:shd w:val="clear" w:color="auto" w:fill="FFFFFF"/>
          <w:vertAlign w:val="superscript"/>
          <w:lang w:val="en-US"/>
        </w:rPr>
        <w:t>5</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E1073B" w:rsidRPr="00E1073B">
        <w:rPr>
          <w:rFonts w:ascii="Times New Roman" w:eastAsia="Times New Roman" w:hAnsi="Times New Roman" w:cs="Times New Roman"/>
          <w:color w:val="000000" w:themeColor="text1"/>
          <w:sz w:val="24"/>
          <w:szCs w:val="24"/>
          <w:shd w:val="clear" w:color="auto" w:fill="FFFFFF"/>
          <w:lang w:val="en-US"/>
        </w:rPr>
        <w:t>Brandon</w:t>
      </w:r>
      <w:r w:rsidR="009071AC">
        <w:rPr>
          <w:rFonts w:ascii="Times New Roman" w:eastAsia="Times New Roman" w:hAnsi="Times New Roman" w:cs="Times New Roman"/>
          <w:color w:val="000000" w:themeColor="text1"/>
          <w:sz w:val="24"/>
          <w:szCs w:val="24"/>
          <w:shd w:val="clear" w:color="auto" w:fill="FFFFFF"/>
          <w:lang w:val="en-US"/>
        </w:rPr>
        <w:t xml:space="preserve"> M.</w:t>
      </w:r>
      <w:r w:rsidR="00E1073B" w:rsidRPr="00E1073B">
        <w:rPr>
          <w:rFonts w:ascii="Times New Roman" w:eastAsia="Times New Roman" w:hAnsi="Times New Roman" w:cs="Times New Roman"/>
          <w:color w:val="000000" w:themeColor="text1"/>
          <w:sz w:val="24"/>
          <w:szCs w:val="24"/>
          <w:shd w:val="clear" w:color="auto" w:fill="FFFFFF"/>
          <w:lang w:val="en-US"/>
        </w:rPr>
        <w:t xml:space="preserve"> Scurlock</w:t>
      </w:r>
      <w:r w:rsidR="009071AC">
        <w:rPr>
          <w:rFonts w:ascii="Times New Roman" w:eastAsia="Times New Roman" w:hAnsi="Times New Roman" w:cs="Times New Roman"/>
          <w:color w:val="000000" w:themeColor="text1"/>
          <w:sz w:val="24"/>
          <w:szCs w:val="24"/>
          <w:shd w:val="clear" w:color="auto" w:fill="FFFFFF"/>
          <w:vertAlign w:val="superscript"/>
          <w:lang w:val="en-US"/>
        </w:rPr>
        <w:t>2</w:t>
      </w:r>
      <w:r w:rsidR="00E1073B" w:rsidRPr="00E1073B">
        <w:rPr>
          <w:rFonts w:ascii="Times New Roman" w:eastAsia="Times New Roman" w:hAnsi="Times New Roman" w:cs="Times New Roman"/>
          <w:color w:val="000000" w:themeColor="text1"/>
          <w:sz w:val="24"/>
          <w:szCs w:val="24"/>
          <w:shd w:val="clear" w:color="auto" w:fill="FFFFFF"/>
          <w:lang w:val="en-US"/>
        </w:rPr>
        <w:t>, Dan</w:t>
      </w:r>
      <w:r w:rsidR="00CB71AC">
        <w:rPr>
          <w:rFonts w:ascii="Times New Roman" w:eastAsia="Times New Roman" w:hAnsi="Times New Roman" w:cs="Times New Roman"/>
          <w:color w:val="000000" w:themeColor="text1"/>
          <w:sz w:val="24"/>
          <w:szCs w:val="24"/>
          <w:shd w:val="clear" w:color="auto" w:fill="FFFFFF"/>
          <w:lang w:val="en-US"/>
        </w:rPr>
        <w:t>iel</w:t>
      </w:r>
      <w:r w:rsidR="0055068A">
        <w:rPr>
          <w:rFonts w:ascii="Times New Roman" w:eastAsia="Times New Roman" w:hAnsi="Times New Roman" w:cs="Times New Roman"/>
          <w:color w:val="000000" w:themeColor="text1"/>
          <w:sz w:val="24"/>
          <w:szCs w:val="24"/>
          <w:shd w:val="clear" w:color="auto" w:fill="FFFFFF"/>
          <w:lang w:val="en-US"/>
        </w:rPr>
        <w:t xml:space="preserve"> R.</w:t>
      </w:r>
      <w:r w:rsidR="00E1073B" w:rsidRPr="00E1073B">
        <w:rPr>
          <w:rFonts w:ascii="Times New Roman" w:eastAsia="Times New Roman" w:hAnsi="Times New Roman" w:cs="Times New Roman"/>
          <w:color w:val="000000" w:themeColor="text1"/>
          <w:sz w:val="24"/>
          <w:szCs w:val="24"/>
          <w:shd w:val="clear" w:color="auto" w:fill="FFFFFF"/>
          <w:lang w:val="en-US"/>
        </w:rPr>
        <w:t xml:space="preserve"> Stahler</w:t>
      </w:r>
      <w:r w:rsidR="009608F2">
        <w:rPr>
          <w:rFonts w:ascii="Times New Roman" w:eastAsia="Times New Roman" w:hAnsi="Times New Roman" w:cs="Times New Roman"/>
          <w:color w:val="000000" w:themeColor="text1"/>
          <w:sz w:val="24"/>
          <w:szCs w:val="24"/>
          <w:shd w:val="clear" w:color="auto" w:fill="FFFFFF"/>
          <w:vertAlign w:val="superscript"/>
          <w:lang w:val="en-US"/>
        </w:rPr>
        <w:t>7</w:t>
      </w:r>
      <w:r w:rsidR="00E1073B"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D86959">
        <w:rPr>
          <w:rFonts w:ascii="Times New Roman" w:eastAsia="Times New Roman" w:hAnsi="Times New Roman" w:cs="Times New Roman"/>
          <w:color w:val="000000" w:themeColor="text1"/>
          <w:sz w:val="24"/>
          <w:szCs w:val="24"/>
          <w:shd w:val="clear" w:color="auto" w:fill="FFFFFF"/>
          <w:lang w:val="en-US"/>
        </w:rPr>
        <w:t>Ben</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Wise</w:t>
      </w:r>
      <w:r w:rsidR="004C2BE9">
        <w:rPr>
          <w:rFonts w:ascii="Times New Roman" w:eastAsia="Times New Roman" w:hAnsi="Times New Roman" w:cs="Times New Roman"/>
          <w:color w:val="000000" w:themeColor="text1"/>
          <w:sz w:val="24"/>
          <w:szCs w:val="24"/>
          <w:shd w:val="clear" w:color="auto" w:fill="FFFFFF"/>
          <w:vertAlign w:val="superscript"/>
          <w:lang w:val="en-US"/>
        </w:rPr>
        <w:t>2</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60059A" w:rsidRPr="00E1073B">
        <w:rPr>
          <w:rFonts w:ascii="Times New Roman" w:eastAsia="Times New Roman" w:hAnsi="Times New Roman" w:cs="Times New Roman"/>
          <w:color w:val="000000" w:themeColor="text1"/>
          <w:sz w:val="24"/>
          <w:szCs w:val="24"/>
        </w:rPr>
        <w:t xml:space="preserve">and </w:t>
      </w:r>
      <w:r w:rsidRPr="00E1073B">
        <w:rPr>
          <w:rFonts w:ascii="Times New Roman" w:eastAsia="Times New Roman" w:hAnsi="Times New Roman" w:cs="Times New Roman"/>
          <w:color w:val="000000" w:themeColor="text1"/>
          <w:sz w:val="24"/>
          <w:szCs w:val="24"/>
        </w:rPr>
        <w:t>Arthur</w:t>
      </w:r>
      <w:r w:rsidR="00C60238" w:rsidRPr="00E1073B">
        <w:rPr>
          <w:rFonts w:ascii="Times New Roman" w:eastAsia="Times New Roman" w:hAnsi="Times New Roman" w:cs="Times New Roman"/>
          <w:color w:val="000000" w:themeColor="text1"/>
          <w:sz w:val="24"/>
          <w:szCs w:val="24"/>
        </w:rPr>
        <w:t xml:space="preserve"> D.</w:t>
      </w:r>
      <w:r w:rsidRPr="00E1073B">
        <w:rPr>
          <w:rFonts w:ascii="Times New Roman" w:eastAsia="Times New Roman" w:hAnsi="Times New Roman" w:cs="Times New Roman"/>
          <w:color w:val="000000" w:themeColor="text1"/>
          <w:sz w:val="24"/>
          <w:szCs w:val="24"/>
        </w:rPr>
        <w:t xml:space="preserve"> Middleton</w:t>
      </w:r>
      <w:r w:rsidR="00767EBF">
        <w:rPr>
          <w:rFonts w:ascii="Times New Roman" w:eastAsia="Times New Roman" w:hAnsi="Times New Roman" w:cs="Times New Roman"/>
          <w:color w:val="000000" w:themeColor="text1"/>
          <w:sz w:val="24"/>
          <w:szCs w:val="24"/>
          <w:vertAlign w:val="superscript"/>
        </w:rPr>
        <w:t>1</w:t>
      </w:r>
    </w:p>
    <w:p w14:paraId="71D80D95" w14:textId="77777777" w:rsidR="00E970A3" w:rsidRDefault="00E970A3" w:rsidP="00E1073B">
      <w:pPr>
        <w:rPr>
          <w:rFonts w:ascii="Times New Roman" w:eastAsia="Times New Roman" w:hAnsi="Times New Roman" w:cs="Times New Roman"/>
          <w:color w:val="000000" w:themeColor="text1"/>
          <w:sz w:val="24"/>
          <w:szCs w:val="24"/>
        </w:rPr>
      </w:pPr>
    </w:p>
    <w:p w14:paraId="4460537F" w14:textId="58E58A62" w:rsidR="00E970A3" w:rsidRDefault="00767EBF" w:rsidP="00E1073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Corresponding author: </w:t>
      </w:r>
      <w:hyperlink r:id="rId12" w:history="1">
        <w:r w:rsidRPr="000E67F0">
          <w:rPr>
            <w:rStyle w:val="Hyperlink"/>
            <w:rFonts w:ascii="Times New Roman" w:eastAsia="Times New Roman" w:hAnsi="Times New Roman" w:cs="Times New Roman"/>
            <w:sz w:val="24"/>
            <w:szCs w:val="24"/>
          </w:rPr>
          <w:t>gzuckerman@berkeley.edu</w:t>
        </w:r>
      </w:hyperlink>
    </w:p>
    <w:p w14:paraId="2986FDCE" w14:textId="2C41A2B7" w:rsidR="00767EBF" w:rsidRDefault="00767EBF" w:rsidP="00767EBF">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vertAlign w:val="superscript"/>
        </w:rPr>
        <w:t xml:space="preserve">1 </w:t>
      </w:r>
      <w:r w:rsidRPr="00767EBF">
        <w:rPr>
          <w:rFonts w:ascii="Times New Roman" w:eastAsia="Times New Roman" w:hAnsi="Times New Roman" w:cs="Times New Roman"/>
          <w:color w:val="000000" w:themeColor="text1"/>
          <w:sz w:val="24"/>
          <w:szCs w:val="24"/>
        </w:rPr>
        <w:t xml:space="preserve">Department of Environmental Science, Policy and Management; University of California, Berkeley; </w:t>
      </w:r>
      <w:r w:rsidRPr="00767EBF">
        <w:rPr>
          <w:rFonts w:ascii="Times New Roman" w:eastAsia="Times New Roman" w:hAnsi="Times New Roman" w:cs="Times New Roman"/>
          <w:color w:val="000000" w:themeColor="text1"/>
          <w:sz w:val="24"/>
          <w:szCs w:val="24"/>
          <w:shd w:val="clear" w:color="auto" w:fill="FFFFFF"/>
          <w:lang w:val="en-US"/>
        </w:rPr>
        <w:t>Berkeley, CA</w:t>
      </w:r>
      <w:r w:rsidR="00031095">
        <w:rPr>
          <w:rFonts w:ascii="Times New Roman" w:eastAsia="Times New Roman" w:hAnsi="Times New Roman" w:cs="Times New Roman"/>
          <w:color w:val="000000" w:themeColor="text1"/>
          <w:sz w:val="24"/>
          <w:szCs w:val="24"/>
          <w:shd w:val="clear" w:color="auto" w:fill="FFFFFF"/>
          <w:lang w:val="en-US"/>
        </w:rPr>
        <w:t>, USA</w:t>
      </w:r>
    </w:p>
    <w:p w14:paraId="7412D31E" w14:textId="32693630" w:rsidR="00347628" w:rsidRDefault="00347628" w:rsidP="00347628">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shd w:val="clear" w:color="auto" w:fill="FFFFFF"/>
          <w:vertAlign w:val="superscript"/>
          <w:lang w:val="en-US"/>
        </w:rPr>
        <w:t>2</w:t>
      </w:r>
      <w:r w:rsidR="009C5B13">
        <w:rPr>
          <w:rFonts w:ascii="Times New Roman" w:eastAsia="Times New Roman" w:hAnsi="Times New Roman" w:cs="Times New Roman"/>
          <w:color w:val="000000" w:themeColor="text1"/>
          <w:sz w:val="24"/>
          <w:szCs w:val="24"/>
          <w:shd w:val="clear" w:color="auto" w:fill="FFFFFF"/>
          <w:vertAlign w:val="superscript"/>
          <w:lang w:val="en-US"/>
        </w:rPr>
        <w:t xml:space="preserve"> </w:t>
      </w:r>
      <w:r>
        <w:rPr>
          <w:rFonts w:ascii="Times New Roman" w:eastAsia="Times New Roman" w:hAnsi="Times New Roman" w:cs="Times New Roman"/>
          <w:color w:val="000000" w:themeColor="text1"/>
          <w:sz w:val="24"/>
          <w:szCs w:val="24"/>
          <w:shd w:val="clear" w:color="auto" w:fill="FFFFFF"/>
          <w:lang w:val="en-US"/>
        </w:rPr>
        <w:t>Wyoming Game and Fish Department</w:t>
      </w:r>
      <w:r w:rsidRPr="00347628">
        <w:rPr>
          <w:rFonts w:ascii="Times New Roman" w:eastAsia="Times New Roman" w:hAnsi="Times New Roman" w:cs="Times New Roman"/>
          <w:color w:val="000000" w:themeColor="text1"/>
          <w:sz w:val="24"/>
          <w:szCs w:val="24"/>
          <w:shd w:val="clear" w:color="auto" w:fill="FFFFFF"/>
          <w:lang w:val="en-US"/>
        </w:rPr>
        <w:t xml:space="preserve">; </w:t>
      </w:r>
      <w:r w:rsidR="00031095">
        <w:rPr>
          <w:rFonts w:ascii="Times New Roman" w:eastAsia="Times New Roman" w:hAnsi="Times New Roman" w:cs="Times New Roman"/>
          <w:color w:val="000000" w:themeColor="text1"/>
          <w:sz w:val="24"/>
          <w:szCs w:val="24"/>
          <w:shd w:val="clear" w:color="auto" w:fill="FFFFFF"/>
          <w:lang w:val="en-US"/>
        </w:rPr>
        <w:t>W</w:t>
      </w:r>
      <w:r w:rsidR="009071AC">
        <w:rPr>
          <w:rFonts w:ascii="Times New Roman" w:eastAsia="Times New Roman" w:hAnsi="Times New Roman" w:cs="Times New Roman"/>
          <w:color w:val="000000" w:themeColor="text1"/>
          <w:sz w:val="24"/>
          <w:szCs w:val="24"/>
          <w:shd w:val="clear" w:color="auto" w:fill="FFFFFF"/>
          <w:lang w:val="en-US"/>
        </w:rPr>
        <w:t>yoming</w:t>
      </w:r>
      <w:r w:rsidR="00031095">
        <w:rPr>
          <w:rFonts w:ascii="Times New Roman" w:eastAsia="Times New Roman" w:hAnsi="Times New Roman" w:cs="Times New Roman"/>
          <w:color w:val="000000" w:themeColor="text1"/>
          <w:sz w:val="24"/>
          <w:szCs w:val="24"/>
          <w:shd w:val="clear" w:color="auto" w:fill="FFFFFF"/>
          <w:lang w:val="en-US"/>
        </w:rPr>
        <w:t>, USA</w:t>
      </w:r>
    </w:p>
    <w:p w14:paraId="5CE19037" w14:textId="1CA235E6" w:rsidR="00CC3975" w:rsidRDefault="00031095" w:rsidP="00CC3975">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shd w:val="clear" w:color="auto" w:fill="FFFFFF"/>
          <w:vertAlign w:val="superscript"/>
          <w:lang w:val="en-US"/>
        </w:rPr>
        <w:t>3</w:t>
      </w:r>
      <w:r w:rsidR="009C5B13">
        <w:rPr>
          <w:rFonts w:ascii="Times New Roman" w:eastAsia="Times New Roman" w:hAnsi="Times New Roman" w:cs="Times New Roman"/>
          <w:color w:val="000000" w:themeColor="text1"/>
          <w:sz w:val="24"/>
          <w:szCs w:val="24"/>
          <w:shd w:val="clear" w:color="auto" w:fill="FFFFFF"/>
          <w:vertAlign w:val="superscript"/>
          <w:lang w:val="en-US"/>
        </w:rPr>
        <w:t xml:space="preserve"> </w:t>
      </w:r>
      <w:r>
        <w:rPr>
          <w:rFonts w:ascii="Times New Roman" w:eastAsia="Times New Roman" w:hAnsi="Times New Roman" w:cs="Times New Roman"/>
          <w:color w:val="000000" w:themeColor="text1"/>
          <w:sz w:val="24"/>
          <w:szCs w:val="24"/>
          <w:shd w:val="clear" w:color="auto" w:fill="FFFFFF"/>
          <w:lang w:val="en-US"/>
        </w:rPr>
        <w:t>Idaho Department of Fish and Game; Boise, ID, USA</w:t>
      </w:r>
    </w:p>
    <w:p w14:paraId="43E5001B" w14:textId="6F33BD01" w:rsidR="00CC3975" w:rsidRDefault="00CC3975" w:rsidP="00CC3975">
      <w:pPr>
        <w:rPr>
          <w:rFonts w:ascii="Times New Roman" w:hAnsi="Times New Roman" w:cs="Times New Roman"/>
          <w:color w:val="000000"/>
          <w:sz w:val="24"/>
          <w:szCs w:val="24"/>
        </w:rPr>
      </w:pPr>
      <w:r w:rsidRPr="00CC3975">
        <w:rPr>
          <w:rFonts w:ascii="Times New Roman" w:eastAsia="Times New Roman" w:hAnsi="Times New Roman" w:cs="Times New Roman"/>
          <w:color w:val="000000" w:themeColor="text1"/>
          <w:sz w:val="24"/>
          <w:szCs w:val="24"/>
          <w:shd w:val="clear" w:color="auto" w:fill="FFFFFF"/>
          <w:vertAlign w:val="superscript"/>
          <w:lang w:val="en-US"/>
        </w:rPr>
        <w:t>4</w:t>
      </w:r>
      <w:r w:rsidRPr="00CC3975">
        <w:rPr>
          <w:rFonts w:ascii="Times New Roman" w:hAnsi="Times New Roman" w:cs="Times New Roman"/>
          <w:color w:val="000000"/>
          <w:sz w:val="24"/>
          <w:szCs w:val="24"/>
        </w:rPr>
        <w:t xml:space="preserve"> </w:t>
      </w:r>
      <w:r w:rsidR="004912EA">
        <w:rPr>
          <w:rFonts w:ascii="Times New Roman" w:hAnsi="Times New Roman" w:cs="Times New Roman"/>
          <w:color w:val="000000"/>
          <w:sz w:val="24"/>
          <w:szCs w:val="24"/>
        </w:rPr>
        <w:t xml:space="preserve">National Elk Refuge; </w:t>
      </w:r>
      <w:r w:rsidRPr="00CC3975">
        <w:rPr>
          <w:rFonts w:ascii="Times New Roman" w:hAnsi="Times New Roman" w:cs="Times New Roman"/>
          <w:color w:val="000000"/>
          <w:sz w:val="24"/>
          <w:szCs w:val="24"/>
        </w:rPr>
        <w:t>US Fish and Wildlife Service;</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Jackson,</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WY,</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US</w:t>
      </w:r>
      <w:r>
        <w:rPr>
          <w:rFonts w:ascii="Times New Roman" w:hAnsi="Times New Roman" w:cs="Times New Roman"/>
          <w:color w:val="000000"/>
          <w:sz w:val="24"/>
          <w:szCs w:val="24"/>
        </w:rPr>
        <w:t>A</w:t>
      </w:r>
    </w:p>
    <w:p w14:paraId="3C69FC8F" w14:textId="338419B8" w:rsidR="00F7328C" w:rsidRPr="00F7328C" w:rsidRDefault="00F7328C" w:rsidP="00CC3975">
      <w:pPr>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5</w:t>
      </w:r>
      <w:r w:rsidR="009C5B13">
        <w:rPr>
          <w:rFonts w:ascii="Times New Roman" w:hAnsi="Times New Roman" w:cs="Times New Roman"/>
          <w:color w:val="000000"/>
          <w:sz w:val="24"/>
          <w:szCs w:val="24"/>
          <w:vertAlign w:val="superscript"/>
        </w:rPr>
        <w:t xml:space="preserve"> </w:t>
      </w:r>
      <w:r>
        <w:rPr>
          <w:rFonts w:ascii="Times New Roman" w:hAnsi="Times New Roman" w:cs="Times New Roman"/>
          <w:color w:val="000000"/>
          <w:sz w:val="24"/>
          <w:szCs w:val="24"/>
        </w:rPr>
        <w:t>Montana Fish</w:t>
      </w:r>
      <w:r w:rsidR="00BD7E7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Wildlife </w:t>
      </w:r>
      <w:r w:rsidR="00BD7E72">
        <w:rPr>
          <w:rFonts w:ascii="Times New Roman" w:hAnsi="Times New Roman" w:cs="Times New Roman"/>
          <w:color w:val="000000"/>
          <w:sz w:val="24"/>
          <w:szCs w:val="24"/>
        </w:rPr>
        <w:t>&amp;</w:t>
      </w:r>
      <w:r>
        <w:rPr>
          <w:rFonts w:ascii="Times New Roman" w:hAnsi="Times New Roman" w:cs="Times New Roman"/>
          <w:color w:val="000000"/>
          <w:sz w:val="24"/>
          <w:szCs w:val="24"/>
        </w:rPr>
        <w:t xml:space="preserve"> Parks; </w:t>
      </w:r>
      <w:r w:rsidR="00D86959">
        <w:rPr>
          <w:rFonts w:ascii="Times New Roman" w:hAnsi="Times New Roman" w:cs="Times New Roman"/>
          <w:color w:val="000000"/>
          <w:sz w:val="24"/>
          <w:szCs w:val="24"/>
        </w:rPr>
        <w:t>Helena</w:t>
      </w:r>
      <w:r w:rsidR="00CC7C50">
        <w:rPr>
          <w:rFonts w:ascii="Times New Roman" w:hAnsi="Times New Roman" w:cs="Times New Roman"/>
          <w:color w:val="000000"/>
          <w:sz w:val="24"/>
          <w:szCs w:val="24"/>
        </w:rPr>
        <w:t xml:space="preserve">, </w:t>
      </w:r>
      <w:r>
        <w:rPr>
          <w:rFonts w:ascii="Times New Roman" w:hAnsi="Times New Roman" w:cs="Times New Roman"/>
          <w:color w:val="000000"/>
          <w:sz w:val="24"/>
          <w:szCs w:val="24"/>
        </w:rPr>
        <w:t>MT, USA</w:t>
      </w:r>
    </w:p>
    <w:p w14:paraId="529A584A" w14:textId="3B3E5C05" w:rsidR="00CC3975" w:rsidRDefault="00B3291C" w:rsidP="00CC3975">
      <w:pPr>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6</w:t>
      </w:r>
      <w:r w:rsidR="009C5B13">
        <w:rPr>
          <w:rFonts w:ascii="Times New Roman" w:hAnsi="Times New Roman" w:cs="Times New Roman"/>
          <w:color w:val="000000"/>
          <w:sz w:val="24"/>
          <w:szCs w:val="24"/>
          <w:vertAlign w:val="superscript"/>
        </w:rPr>
        <w:t xml:space="preserve"> </w:t>
      </w:r>
      <w:r w:rsidR="0035253B">
        <w:rPr>
          <w:rFonts w:ascii="Times New Roman" w:hAnsi="Times New Roman" w:cs="Times New Roman"/>
          <w:color w:val="000000"/>
          <w:sz w:val="24"/>
          <w:szCs w:val="24"/>
        </w:rPr>
        <w:t>U.S. Geological Survey; Wyoming Cooperative Fish and Wildlife Research Unit; Department of Zoology and Physiology; University of Wyoming; Laramie, WY, USA</w:t>
      </w:r>
    </w:p>
    <w:p w14:paraId="2B7FD6BB" w14:textId="08110A3C" w:rsidR="00E64B5A" w:rsidRDefault="009608F2" w:rsidP="00E64B5A">
      <w:pPr>
        <w:rPr>
          <w:rFonts w:ascii="Times New Roman" w:eastAsia="Times New Roman" w:hAnsi="Times New Roman" w:cs="Times New Roman"/>
          <w:color w:val="000000"/>
          <w:sz w:val="24"/>
          <w:szCs w:val="24"/>
          <w:lang w:val="en-US"/>
        </w:rPr>
      </w:pPr>
      <w:r>
        <w:rPr>
          <w:rFonts w:ascii="Times New Roman" w:hAnsi="Times New Roman" w:cs="Times New Roman"/>
          <w:color w:val="000000"/>
          <w:sz w:val="24"/>
          <w:szCs w:val="24"/>
          <w:vertAlign w:val="superscript"/>
        </w:rPr>
        <w:t>7</w:t>
      </w:r>
      <w:r w:rsidR="009C5B13">
        <w:rPr>
          <w:rFonts w:ascii="Times New Roman" w:hAnsi="Times New Roman" w:cs="Times New Roman"/>
          <w:color w:val="000000"/>
          <w:sz w:val="24"/>
          <w:szCs w:val="24"/>
          <w:vertAlign w:val="superscript"/>
        </w:rPr>
        <w:t xml:space="preserve"> </w:t>
      </w:r>
      <w:r w:rsidR="00E64B5A" w:rsidRPr="00E64B5A">
        <w:rPr>
          <w:rFonts w:ascii="Times New Roman" w:eastAsia="Times New Roman" w:hAnsi="Times New Roman" w:cs="Times New Roman"/>
          <w:color w:val="000000"/>
          <w:sz w:val="24"/>
          <w:szCs w:val="24"/>
          <w:lang w:val="en-US"/>
        </w:rPr>
        <w:t>Yellowstone Center for Resources; Yellowstone National Park, WY, USA</w:t>
      </w:r>
    </w:p>
    <w:p w14:paraId="4FF2B4EB" w14:textId="6A0B9FA3" w:rsidR="009C5B13" w:rsidRPr="009C5B13" w:rsidRDefault="009608F2" w:rsidP="009C5B13">
      <w:pP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vertAlign w:val="superscript"/>
          <w:lang w:val="en-US"/>
        </w:rPr>
        <w:t>8</w:t>
      </w:r>
      <w:r w:rsidR="009C5B13">
        <w:rPr>
          <w:rFonts w:ascii="Times New Roman" w:eastAsia="Times New Roman" w:hAnsi="Times New Roman" w:cs="Times New Roman"/>
          <w:color w:val="000000"/>
          <w:sz w:val="24"/>
          <w:szCs w:val="24"/>
          <w:vertAlign w:val="superscript"/>
          <w:lang w:val="en-US"/>
        </w:rPr>
        <w:t xml:space="preserve"> </w:t>
      </w:r>
      <w:r w:rsidR="009C5B13" w:rsidRPr="009C5B13">
        <w:rPr>
          <w:rFonts w:ascii="Times New Roman" w:eastAsia="Times New Roman" w:hAnsi="Times New Roman" w:cs="Times New Roman"/>
          <w:color w:val="000000"/>
          <w:sz w:val="24"/>
          <w:szCs w:val="24"/>
          <w:shd w:val="clear" w:color="auto" w:fill="FFFFFF"/>
          <w:lang w:val="en-US"/>
        </w:rPr>
        <w:t>Department of Wildland Resources and Ecology Center, Utah State University</w:t>
      </w:r>
      <w:r w:rsidR="009C5B13">
        <w:rPr>
          <w:rFonts w:ascii="Times New Roman" w:eastAsia="Times New Roman" w:hAnsi="Times New Roman" w:cs="Times New Roman"/>
          <w:color w:val="000000"/>
          <w:sz w:val="24"/>
          <w:szCs w:val="24"/>
          <w:shd w:val="clear" w:color="auto" w:fill="FFFFFF"/>
          <w:lang w:val="en-US"/>
        </w:rPr>
        <w:t>; Logan, UT, USA</w:t>
      </w:r>
    </w:p>
    <w:p w14:paraId="5EFB5DF8" w14:textId="2D136DB8" w:rsidR="0055068A" w:rsidRPr="009C5B13" w:rsidRDefault="0055068A" w:rsidP="00E64B5A">
      <w:pPr>
        <w:rPr>
          <w:rFonts w:ascii="Times New Roman" w:eastAsia="Times New Roman" w:hAnsi="Times New Roman" w:cs="Times New Roman"/>
          <w:sz w:val="24"/>
          <w:szCs w:val="24"/>
          <w:lang w:val="en-US"/>
        </w:rPr>
      </w:pPr>
    </w:p>
    <w:p w14:paraId="131C9698" w14:textId="0276E3F8" w:rsidR="003C38CA" w:rsidRDefault="002250DE" w:rsidP="00E64B5A">
      <w:pPr>
        <w:rPr>
          <w:rFonts w:ascii="Times New Roman" w:eastAsia="Times New Roman" w:hAnsi="Times New Roman" w:cs="Times New Roman"/>
          <w:sz w:val="24"/>
          <w:szCs w:val="24"/>
          <w:lang w:val="en-US"/>
        </w:rPr>
      </w:pPr>
      <w:r w:rsidRPr="00DF59DE">
        <w:rPr>
          <w:rFonts w:ascii="Times New Roman" w:eastAsia="Times New Roman" w:hAnsi="Times New Roman" w:cs="Times New Roman"/>
          <w:sz w:val="24"/>
          <w:szCs w:val="24"/>
          <w:lang w:val="en-US"/>
        </w:rPr>
        <w:t>Open Research Statement</w:t>
      </w:r>
      <w:r>
        <w:rPr>
          <w:rFonts w:ascii="Times New Roman" w:eastAsia="Times New Roman" w:hAnsi="Times New Roman" w:cs="Times New Roman"/>
          <w:sz w:val="24"/>
          <w:szCs w:val="24"/>
          <w:lang w:val="en-US"/>
        </w:rPr>
        <w:t>:</w:t>
      </w:r>
      <w:r w:rsidR="007970AE">
        <w:rPr>
          <w:rFonts w:ascii="Times New Roman" w:eastAsia="Times New Roman" w:hAnsi="Times New Roman" w:cs="Times New Roman"/>
          <w:sz w:val="24"/>
          <w:szCs w:val="24"/>
          <w:lang w:val="en-US"/>
        </w:rPr>
        <w:t xml:space="preserve"> The </w:t>
      </w:r>
      <w:r w:rsidR="007A7461">
        <w:rPr>
          <w:rFonts w:ascii="Times New Roman" w:eastAsia="Times New Roman" w:hAnsi="Times New Roman" w:cs="Times New Roman"/>
          <w:sz w:val="24"/>
          <w:szCs w:val="24"/>
          <w:lang w:val="en-US"/>
        </w:rPr>
        <w:t xml:space="preserve">novel </w:t>
      </w:r>
      <w:r w:rsidR="007970AE">
        <w:rPr>
          <w:rFonts w:ascii="Times New Roman" w:eastAsia="Times New Roman" w:hAnsi="Times New Roman" w:cs="Times New Roman"/>
          <w:sz w:val="24"/>
          <w:szCs w:val="24"/>
          <w:lang w:val="en-US"/>
        </w:rPr>
        <w:t>code for the statistical analyses performed in this manuscript</w:t>
      </w:r>
      <w:r w:rsidR="00354C01">
        <w:rPr>
          <w:rFonts w:ascii="Times New Roman" w:eastAsia="Times New Roman" w:hAnsi="Times New Roman" w:cs="Times New Roman"/>
          <w:sz w:val="24"/>
          <w:szCs w:val="24"/>
          <w:lang w:val="en-US"/>
        </w:rPr>
        <w:t xml:space="preserve"> </w:t>
      </w:r>
      <w:r w:rsidR="0040000F">
        <w:rPr>
          <w:rFonts w:ascii="Times New Roman" w:eastAsia="Times New Roman" w:hAnsi="Times New Roman" w:cs="Times New Roman"/>
          <w:sz w:val="24"/>
          <w:szCs w:val="24"/>
          <w:lang w:val="en-US"/>
        </w:rPr>
        <w:t>is</w:t>
      </w:r>
      <w:r w:rsidR="007970AE">
        <w:rPr>
          <w:rFonts w:ascii="Times New Roman" w:eastAsia="Times New Roman" w:hAnsi="Times New Roman" w:cs="Times New Roman"/>
          <w:sz w:val="24"/>
          <w:szCs w:val="24"/>
          <w:lang w:val="en-US"/>
        </w:rPr>
        <w:t xml:space="preserve"> </w:t>
      </w:r>
      <w:r w:rsidR="00354C01">
        <w:rPr>
          <w:rFonts w:ascii="Times New Roman" w:eastAsia="Times New Roman" w:hAnsi="Times New Roman" w:cs="Times New Roman"/>
          <w:sz w:val="24"/>
          <w:szCs w:val="24"/>
          <w:lang w:val="en-US"/>
        </w:rPr>
        <w:t>archived</w:t>
      </w:r>
      <w:r w:rsidR="007970AE">
        <w:rPr>
          <w:rFonts w:ascii="Times New Roman" w:eastAsia="Times New Roman" w:hAnsi="Times New Roman" w:cs="Times New Roman"/>
          <w:sz w:val="24"/>
          <w:szCs w:val="24"/>
          <w:lang w:val="en-US"/>
        </w:rPr>
        <w:t xml:space="preserve"> </w:t>
      </w:r>
      <w:r w:rsidR="0040000F" w:rsidRPr="00960C9D">
        <w:rPr>
          <w:rStyle w:val="Hyperlink"/>
          <w:rFonts w:ascii="Times New Roman" w:eastAsia="Times New Roman" w:hAnsi="Times New Roman" w:cs="Times New Roman"/>
          <w:color w:val="000000" w:themeColor="text1"/>
          <w:sz w:val="24"/>
          <w:szCs w:val="24"/>
          <w:u w:val="none"/>
          <w:lang w:val="en-US"/>
        </w:rPr>
        <w:t xml:space="preserve">this </w:t>
      </w:r>
      <w:proofErr w:type="spellStart"/>
      <w:r w:rsidR="0040000F" w:rsidRPr="00960C9D">
        <w:rPr>
          <w:rStyle w:val="Hyperlink"/>
          <w:rFonts w:ascii="Times New Roman" w:eastAsia="Times New Roman" w:hAnsi="Times New Roman" w:cs="Times New Roman"/>
          <w:color w:val="000000" w:themeColor="text1"/>
          <w:sz w:val="24"/>
          <w:szCs w:val="24"/>
          <w:u w:val="none"/>
          <w:lang w:val="en-US"/>
        </w:rPr>
        <w:t>Github</w:t>
      </w:r>
      <w:proofErr w:type="spellEnd"/>
      <w:r w:rsidR="0040000F" w:rsidRPr="00960C9D">
        <w:rPr>
          <w:rStyle w:val="Hyperlink"/>
          <w:rFonts w:ascii="Times New Roman" w:eastAsia="Times New Roman" w:hAnsi="Times New Roman" w:cs="Times New Roman"/>
          <w:color w:val="000000" w:themeColor="text1"/>
          <w:sz w:val="24"/>
          <w:szCs w:val="24"/>
          <w:u w:val="none"/>
          <w:lang w:val="en-US"/>
        </w:rPr>
        <w:t xml:space="preserve"> repository (</w:t>
      </w:r>
      <w:ins w:id="1" w:author="Gabe Zuckerman" w:date="2023-01-06T07:48:00Z">
        <w:r w:rsidR="0063754F">
          <w:rPr>
            <w:rFonts w:ascii="Times New Roman" w:eastAsia="Times New Roman" w:hAnsi="Times New Roman" w:cs="Times New Roman"/>
            <w:sz w:val="24"/>
            <w:szCs w:val="24"/>
            <w:lang w:val="en-US"/>
          </w:rPr>
          <w:fldChar w:fldCharType="begin"/>
        </w:r>
        <w:r w:rsidR="0063754F">
          <w:rPr>
            <w:rFonts w:ascii="Times New Roman" w:eastAsia="Times New Roman" w:hAnsi="Times New Roman" w:cs="Times New Roman"/>
            <w:sz w:val="24"/>
            <w:szCs w:val="24"/>
            <w:lang w:val="en-US"/>
          </w:rPr>
          <w:instrText xml:space="preserve"> HYPERLINK "</w:instrText>
        </w:r>
      </w:ins>
      <w:r w:rsidR="0063754F" w:rsidRPr="0063754F">
        <w:rPr>
          <w:rFonts w:ascii="Times New Roman" w:eastAsia="Times New Roman" w:hAnsi="Times New Roman" w:cs="Times New Roman"/>
          <w:sz w:val="24"/>
          <w:szCs w:val="24"/>
          <w:lang w:val="en-US"/>
          <w:rPrChange w:id="2" w:author="Gabe Zuckerman" w:date="2023-01-06T07:48:00Z">
            <w:rPr>
              <w:rStyle w:val="Hyperlink"/>
              <w:rFonts w:ascii="Times New Roman" w:eastAsia="Times New Roman" w:hAnsi="Times New Roman" w:cs="Times New Roman"/>
              <w:sz w:val="24"/>
              <w:szCs w:val="24"/>
              <w:lang w:val="en-US"/>
            </w:rPr>
          </w:rPrChange>
        </w:rPr>
        <w:instrText>https://github.com/gabezuckerman/Plasticity1</w:instrText>
      </w:r>
      <w:ins w:id="3" w:author="Gabe Zuckerman" w:date="2023-01-06T07:48:00Z">
        <w:r w:rsidR="0063754F">
          <w:rPr>
            <w:rFonts w:ascii="Times New Roman" w:eastAsia="Times New Roman" w:hAnsi="Times New Roman" w:cs="Times New Roman"/>
            <w:sz w:val="24"/>
            <w:szCs w:val="24"/>
            <w:lang w:val="en-US"/>
          </w:rPr>
          <w:instrText xml:space="preserve">" </w:instrText>
        </w:r>
        <w:r w:rsidR="0063754F">
          <w:rPr>
            <w:rFonts w:ascii="Times New Roman" w:eastAsia="Times New Roman" w:hAnsi="Times New Roman" w:cs="Times New Roman"/>
            <w:sz w:val="24"/>
            <w:szCs w:val="24"/>
            <w:lang w:val="en-US"/>
          </w:rPr>
          <w:fldChar w:fldCharType="separate"/>
        </w:r>
      </w:ins>
      <w:r w:rsidR="0063754F" w:rsidRPr="0063754F">
        <w:rPr>
          <w:rStyle w:val="Hyperlink"/>
          <w:rFonts w:ascii="Times New Roman" w:eastAsia="Times New Roman" w:hAnsi="Times New Roman" w:cs="Times New Roman"/>
          <w:sz w:val="24"/>
          <w:szCs w:val="24"/>
          <w:lang w:val="en-US"/>
        </w:rPr>
        <w:t>https://github.com/gabezuckerman/Plasticity1</w:t>
      </w:r>
      <w:ins w:id="4" w:author="Gabe Zuckerman" w:date="2023-01-06T07:48:00Z">
        <w:r w:rsidR="0063754F">
          <w:rPr>
            <w:rFonts w:ascii="Times New Roman" w:eastAsia="Times New Roman" w:hAnsi="Times New Roman" w:cs="Times New Roman"/>
            <w:sz w:val="24"/>
            <w:szCs w:val="24"/>
            <w:lang w:val="en-US"/>
          </w:rPr>
          <w:fldChar w:fldCharType="end"/>
        </w:r>
        <w:r w:rsidR="00B777CD">
          <w:rPr>
            <w:rFonts w:ascii="Times New Roman" w:eastAsia="Times New Roman" w:hAnsi="Times New Roman" w:cs="Times New Roman"/>
            <w:sz w:val="24"/>
            <w:szCs w:val="24"/>
            <w:lang w:val="en-US"/>
          </w:rPr>
          <w:t>)</w:t>
        </w:r>
        <w:r w:rsidR="0063754F">
          <w:rPr>
            <w:rStyle w:val="Hyperlink"/>
            <w:rFonts w:ascii="Times New Roman" w:eastAsia="Times New Roman" w:hAnsi="Times New Roman" w:cs="Times New Roman"/>
            <w:color w:val="000000" w:themeColor="text1"/>
            <w:sz w:val="24"/>
            <w:szCs w:val="24"/>
            <w:u w:val="none"/>
            <w:lang w:val="en-US"/>
          </w:rPr>
          <w:t xml:space="preserve">. </w:t>
        </w:r>
      </w:ins>
      <w:del w:id="5" w:author="Gabe Zuckerman" w:date="2023-01-06T07:48:00Z">
        <w:r w:rsidR="0040000F" w:rsidRPr="00960C9D" w:rsidDel="0063754F">
          <w:rPr>
            <w:rStyle w:val="Hyperlink"/>
            <w:rFonts w:ascii="Times New Roman" w:eastAsia="Times New Roman" w:hAnsi="Times New Roman" w:cs="Times New Roman"/>
            <w:color w:val="000000" w:themeColor="text1"/>
            <w:sz w:val="24"/>
            <w:szCs w:val="24"/>
            <w:u w:val="none"/>
            <w:lang w:val="en-US"/>
          </w:rPr>
          <w:delText xml:space="preserve"> </w:delText>
        </w:r>
        <w:commentRangeStart w:id="6"/>
        <w:r w:rsidR="0040000F" w:rsidRPr="00960C9D" w:rsidDel="0063754F">
          <w:rPr>
            <w:rStyle w:val="Hyperlink"/>
            <w:rFonts w:ascii="Times New Roman" w:eastAsia="Times New Roman" w:hAnsi="Times New Roman" w:cs="Times New Roman"/>
            <w:color w:val="000000" w:themeColor="text1"/>
            <w:sz w:val="24"/>
            <w:szCs w:val="24"/>
            <w:u w:val="none"/>
            <w:lang w:val="en-US"/>
          </w:rPr>
          <w:delText>[will be made more reader friendly prior to publication]</w:delText>
        </w:r>
        <w:commentRangeEnd w:id="6"/>
        <w:r w:rsidR="001F1C5D" w:rsidDel="0063754F">
          <w:rPr>
            <w:rStyle w:val="CommentReference"/>
          </w:rPr>
          <w:commentReference w:id="6"/>
        </w:r>
        <w:r w:rsidR="0040000F" w:rsidRPr="00960C9D" w:rsidDel="0063754F">
          <w:rPr>
            <w:rStyle w:val="Hyperlink"/>
            <w:rFonts w:ascii="Times New Roman" w:eastAsia="Times New Roman" w:hAnsi="Times New Roman" w:cs="Times New Roman"/>
            <w:color w:val="000000" w:themeColor="text1"/>
            <w:sz w:val="24"/>
            <w:szCs w:val="24"/>
            <w:u w:val="none"/>
            <w:lang w:val="en-US"/>
          </w:rPr>
          <w:delText>)</w:delText>
        </w:r>
        <w:r w:rsidR="0040000F" w:rsidRPr="00960C9D" w:rsidDel="0063754F">
          <w:rPr>
            <w:rStyle w:val="Hyperlink"/>
            <w:rFonts w:ascii="Times New Roman" w:eastAsia="Times New Roman" w:hAnsi="Times New Roman" w:cs="Times New Roman"/>
            <w:sz w:val="24"/>
            <w:szCs w:val="24"/>
            <w:u w:val="none"/>
            <w:lang w:val="en-US"/>
          </w:rPr>
          <w:delText xml:space="preserve">. </w:delText>
        </w:r>
      </w:del>
      <w:r w:rsidR="00354C01">
        <w:rPr>
          <w:rFonts w:ascii="Times New Roman" w:eastAsia="Times New Roman" w:hAnsi="Times New Roman" w:cs="Times New Roman"/>
          <w:sz w:val="24"/>
          <w:szCs w:val="24"/>
          <w:lang w:val="en-US"/>
        </w:rPr>
        <w:t xml:space="preserve">The movement data used in this study are not publicly available, </w:t>
      </w:r>
      <w:r w:rsidR="00222606">
        <w:rPr>
          <w:rFonts w:ascii="Times New Roman" w:eastAsia="Times New Roman" w:hAnsi="Times New Roman" w:cs="Times New Roman"/>
          <w:sz w:val="24"/>
          <w:szCs w:val="24"/>
          <w:lang w:val="en-US"/>
        </w:rPr>
        <w:t>as they are primarily owned by the state in which they occur</w:t>
      </w:r>
      <w:r w:rsidR="00507DD2">
        <w:rPr>
          <w:rFonts w:ascii="Times New Roman" w:eastAsia="Times New Roman" w:hAnsi="Times New Roman" w:cs="Times New Roman"/>
          <w:sz w:val="24"/>
          <w:szCs w:val="24"/>
          <w:lang w:val="en-US"/>
        </w:rPr>
        <w:t>, or by the universities that collected the data</w:t>
      </w:r>
      <w:r w:rsidR="00222606">
        <w:rPr>
          <w:rFonts w:ascii="Times New Roman" w:eastAsia="Times New Roman" w:hAnsi="Times New Roman" w:cs="Times New Roman"/>
          <w:sz w:val="24"/>
          <w:szCs w:val="24"/>
          <w:lang w:val="en-US"/>
        </w:rPr>
        <w:t xml:space="preserve">. </w:t>
      </w:r>
      <w:r w:rsidR="00354C01">
        <w:rPr>
          <w:rFonts w:ascii="Times New Roman" w:eastAsia="Times New Roman" w:hAnsi="Times New Roman" w:cs="Times New Roman"/>
          <w:sz w:val="24"/>
          <w:szCs w:val="24"/>
          <w:lang w:val="en-US"/>
        </w:rPr>
        <w:t xml:space="preserve">The movement data </w:t>
      </w:r>
      <w:r w:rsidR="00FD1E97">
        <w:rPr>
          <w:rFonts w:ascii="Times New Roman" w:eastAsia="Times New Roman" w:hAnsi="Times New Roman" w:cs="Times New Roman"/>
          <w:sz w:val="24"/>
          <w:szCs w:val="24"/>
          <w:lang w:val="en-US"/>
        </w:rPr>
        <w:t>were</w:t>
      </w:r>
      <w:r w:rsidR="00354C01">
        <w:rPr>
          <w:rFonts w:ascii="Times New Roman" w:eastAsia="Times New Roman" w:hAnsi="Times New Roman" w:cs="Times New Roman"/>
          <w:sz w:val="24"/>
          <w:szCs w:val="24"/>
          <w:lang w:val="en-US"/>
        </w:rPr>
        <w:t xml:space="preserve"> obtained</w:t>
      </w:r>
      <w:r w:rsidR="00FD1E97">
        <w:rPr>
          <w:rFonts w:ascii="Times New Roman" w:eastAsia="Times New Roman" w:hAnsi="Times New Roman" w:cs="Times New Roman"/>
          <w:sz w:val="24"/>
          <w:szCs w:val="24"/>
          <w:lang w:val="en-US"/>
        </w:rPr>
        <w:t xml:space="preserve"> for this project by undertaking numerous data sharing memorandums of understanding (MOU)</w:t>
      </w:r>
      <w:r w:rsidR="00F66163">
        <w:rPr>
          <w:rFonts w:ascii="Times New Roman" w:eastAsia="Times New Roman" w:hAnsi="Times New Roman" w:cs="Times New Roman"/>
          <w:sz w:val="24"/>
          <w:szCs w:val="24"/>
          <w:lang w:val="en-US"/>
        </w:rPr>
        <w:t xml:space="preserve"> with various state agencies, universities and researchers</w:t>
      </w:r>
      <w:r w:rsidR="009B39EE">
        <w:rPr>
          <w:rFonts w:ascii="Times New Roman" w:eastAsia="Times New Roman" w:hAnsi="Times New Roman" w:cs="Times New Roman"/>
          <w:sz w:val="24"/>
          <w:szCs w:val="24"/>
          <w:lang w:val="en-US"/>
        </w:rPr>
        <w:t xml:space="preserve"> that did not include the public dispersal of the data</w:t>
      </w:r>
      <w:r w:rsidR="00FD1E97">
        <w:rPr>
          <w:rFonts w:ascii="Times New Roman" w:eastAsia="Times New Roman" w:hAnsi="Times New Roman" w:cs="Times New Roman"/>
          <w:sz w:val="24"/>
          <w:szCs w:val="24"/>
          <w:lang w:val="en-US"/>
        </w:rPr>
        <w:t>.</w:t>
      </w:r>
      <w:r w:rsidR="003C38CA">
        <w:rPr>
          <w:rFonts w:ascii="Times New Roman" w:eastAsia="Times New Roman" w:hAnsi="Times New Roman" w:cs="Times New Roman"/>
          <w:sz w:val="24"/>
          <w:szCs w:val="24"/>
          <w:lang w:val="en-US"/>
        </w:rPr>
        <w:t xml:space="preserve"> </w:t>
      </w:r>
    </w:p>
    <w:p w14:paraId="18C409BC" w14:textId="77777777" w:rsidR="003C38CA" w:rsidRPr="000F1051" w:rsidRDefault="003C38CA" w:rsidP="00E64B5A">
      <w:pPr>
        <w:rPr>
          <w:rFonts w:ascii="Times New Roman" w:eastAsia="Times New Roman" w:hAnsi="Times New Roman" w:cs="Times New Roman"/>
          <w:sz w:val="24"/>
          <w:szCs w:val="24"/>
          <w:lang w:val="en-US"/>
        </w:rPr>
      </w:pPr>
    </w:p>
    <w:p w14:paraId="311C90A6" w14:textId="637A4B3B" w:rsidR="003C38CA" w:rsidRPr="00977274" w:rsidRDefault="003C38CA" w:rsidP="00E64B5A">
      <w:pPr>
        <w:rPr>
          <w:rFonts w:ascii="Times New Roman" w:hAnsi="Times New Roman" w:cs="Times New Roman"/>
          <w:color w:val="000000"/>
          <w:sz w:val="24"/>
          <w:szCs w:val="24"/>
        </w:rPr>
      </w:pPr>
      <w:r w:rsidRPr="000F1051">
        <w:rPr>
          <w:rFonts w:ascii="Times New Roman" w:eastAsia="Times New Roman" w:hAnsi="Times New Roman" w:cs="Times New Roman"/>
          <w:sz w:val="24"/>
          <w:szCs w:val="24"/>
          <w:lang w:val="en-US"/>
        </w:rPr>
        <w:t>For data request</w:t>
      </w:r>
      <w:r w:rsidR="00F66163" w:rsidRPr="000F1051">
        <w:rPr>
          <w:rFonts w:ascii="Times New Roman" w:eastAsia="Times New Roman" w:hAnsi="Times New Roman" w:cs="Times New Roman"/>
          <w:sz w:val="24"/>
          <w:szCs w:val="24"/>
          <w:lang w:val="en-US"/>
        </w:rPr>
        <w:t>s</w:t>
      </w:r>
      <w:r w:rsidRPr="000F1051">
        <w:rPr>
          <w:rFonts w:ascii="Times New Roman" w:eastAsia="Times New Roman" w:hAnsi="Times New Roman" w:cs="Times New Roman"/>
          <w:sz w:val="24"/>
          <w:szCs w:val="24"/>
          <w:lang w:val="en-US"/>
        </w:rPr>
        <w:t xml:space="preserve"> regarding the Madison, North Madison, Mill Creek, Silver Run, Blacktail and Greeley herds, please reach out to Justin Gude (</w:t>
      </w:r>
      <w:hyperlink r:id="rId13" w:history="1">
        <w:r w:rsidRPr="00977274">
          <w:rPr>
            <w:rStyle w:val="Hyperlink"/>
            <w:rFonts w:ascii="Times New Roman" w:hAnsi="Times New Roman" w:cs="Times New Roman"/>
            <w:color w:val="0563C1"/>
            <w:sz w:val="24"/>
            <w:szCs w:val="24"/>
          </w:rPr>
          <w:t>jgude@mt.gov</w:t>
        </w:r>
      </w:hyperlink>
      <w:r w:rsidRPr="00977274">
        <w:rPr>
          <w:rFonts w:ascii="Times New Roman" w:hAnsi="Times New Roman" w:cs="Times New Roman"/>
          <w:color w:val="000000"/>
          <w:sz w:val="24"/>
          <w:szCs w:val="24"/>
        </w:rPr>
        <w:t>) or Kelly Proffitt (</w:t>
      </w:r>
      <w:hyperlink r:id="rId14" w:history="1">
        <w:r w:rsidRPr="00977274">
          <w:rPr>
            <w:rStyle w:val="Hyperlink"/>
            <w:rFonts w:ascii="Times New Roman" w:hAnsi="Times New Roman" w:cs="Times New Roman"/>
            <w:color w:val="0563C1"/>
            <w:sz w:val="24"/>
            <w:szCs w:val="24"/>
          </w:rPr>
          <w:t>kproffitt@mt.gov</w:t>
        </w:r>
      </w:hyperlink>
      <w:r w:rsidRPr="00977274">
        <w:rPr>
          <w:rFonts w:ascii="Times New Roman" w:hAnsi="Times New Roman" w:cs="Times New Roman"/>
          <w:color w:val="000000"/>
          <w:sz w:val="24"/>
          <w:szCs w:val="24"/>
        </w:rPr>
        <w:t>) from Montana Department of Fish, Wildlife and Parks.</w:t>
      </w:r>
      <w:r w:rsidR="00F66163"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00F66163" w:rsidRPr="00977274">
        <w:rPr>
          <w:rFonts w:ascii="Times New Roman" w:hAnsi="Times New Roman" w:cs="Times New Roman"/>
          <w:color w:val="000000"/>
          <w:sz w:val="24"/>
          <w:szCs w:val="24"/>
        </w:rPr>
        <w:t>memorandum of understanding may be required for data use.</w:t>
      </w:r>
    </w:p>
    <w:p w14:paraId="248A327D" w14:textId="4E1FDBF7" w:rsidR="00F66163" w:rsidRPr="00977274" w:rsidRDefault="00F66163" w:rsidP="00E64B5A">
      <w:pPr>
        <w:rPr>
          <w:rFonts w:ascii="Times New Roman" w:hAnsi="Times New Roman" w:cs="Times New Roman"/>
          <w:color w:val="000000"/>
          <w:sz w:val="24"/>
          <w:szCs w:val="24"/>
        </w:rPr>
      </w:pPr>
    </w:p>
    <w:p w14:paraId="039113A9" w14:textId="348175DF" w:rsidR="00F66163" w:rsidRPr="00977274" w:rsidRDefault="00F66163" w:rsidP="00F66163">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Northern herd, please reach out to Daniel </w:t>
      </w:r>
      <w:proofErr w:type="spellStart"/>
      <w:r w:rsidRPr="000F1051">
        <w:rPr>
          <w:rFonts w:ascii="Times New Roman" w:eastAsia="Times New Roman" w:hAnsi="Times New Roman" w:cs="Times New Roman"/>
          <w:sz w:val="24"/>
          <w:szCs w:val="24"/>
          <w:lang w:val="en-US"/>
        </w:rPr>
        <w:t>Stahler</w:t>
      </w:r>
      <w:proofErr w:type="spellEnd"/>
      <w:r w:rsidRPr="000F1051">
        <w:rPr>
          <w:rFonts w:ascii="Times New Roman" w:eastAsia="Times New Roman" w:hAnsi="Times New Roman" w:cs="Times New Roman"/>
          <w:sz w:val="24"/>
          <w:szCs w:val="24"/>
          <w:lang w:val="en-US"/>
        </w:rPr>
        <w:t xml:space="preserve"> (</w:t>
      </w:r>
      <w:hyperlink r:id="rId15" w:history="1">
        <w:r w:rsidRPr="00977274">
          <w:rPr>
            <w:rFonts w:ascii="Times New Roman" w:hAnsi="Times New Roman" w:cs="Times New Roman"/>
            <w:color w:val="0563C1"/>
            <w:sz w:val="24"/>
            <w:szCs w:val="24"/>
            <w:u w:val="single"/>
          </w:rPr>
          <w:t>Daniel_stahler@nps.gov</w:t>
        </w:r>
      </w:hyperlink>
      <w:r w:rsidRPr="00977274">
        <w:rPr>
          <w:rFonts w:ascii="Times New Roman" w:hAnsi="Times New Roman" w:cs="Times New Roman"/>
          <w:color w:val="000000"/>
          <w:sz w:val="24"/>
          <w:szCs w:val="24"/>
        </w:rPr>
        <w:t xml:space="preserve">) </w:t>
      </w:r>
      <w:r w:rsidR="00D75CF0" w:rsidRPr="00977274">
        <w:rPr>
          <w:rFonts w:ascii="Times New Roman" w:hAnsi="Times New Roman" w:cs="Times New Roman"/>
          <w:color w:val="000000"/>
          <w:sz w:val="24"/>
          <w:szCs w:val="24"/>
        </w:rPr>
        <w:t xml:space="preserve">from </w:t>
      </w:r>
      <w:r w:rsidR="00D75CF0" w:rsidRPr="000F1051">
        <w:rPr>
          <w:rFonts w:ascii="Times New Roman" w:eastAsia="Times New Roman" w:hAnsi="Times New Roman" w:cs="Times New Roman"/>
          <w:color w:val="000000"/>
          <w:sz w:val="24"/>
          <w:szCs w:val="24"/>
          <w:lang w:val="en-US"/>
        </w:rPr>
        <w:t>Yellowstone Center for Resources</w:t>
      </w:r>
      <w:r w:rsidR="00D75CF0" w:rsidRPr="00977274">
        <w:rPr>
          <w:rFonts w:ascii="Times New Roman" w:hAnsi="Times New Roman" w:cs="Times New Roman"/>
          <w:color w:val="000000"/>
          <w:sz w:val="24"/>
          <w:szCs w:val="24"/>
        </w:rPr>
        <w:t xml:space="preserve"> or </w:t>
      </w:r>
      <w:r w:rsidRPr="00977274">
        <w:rPr>
          <w:rFonts w:ascii="Times New Roman" w:hAnsi="Times New Roman" w:cs="Times New Roman"/>
          <w:color w:val="000000"/>
          <w:sz w:val="24"/>
          <w:szCs w:val="24"/>
        </w:rPr>
        <w:t xml:space="preserve">Daniel </w:t>
      </w:r>
      <w:proofErr w:type="spellStart"/>
      <w:r w:rsidRPr="00977274">
        <w:rPr>
          <w:rFonts w:ascii="Times New Roman" w:hAnsi="Times New Roman" w:cs="Times New Roman"/>
          <w:color w:val="000000"/>
          <w:sz w:val="24"/>
          <w:szCs w:val="24"/>
        </w:rPr>
        <w:t>MacNulty</w:t>
      </w:r>
      <w:proofErr w:type="spellEnd"/>
      <w:r w:rsidRPr="00977274">
        <w:rPr>
          <w:rFonts w:ascii="Times New Roman" w:hAnsi="Times New Roman" w:cs="Times New Roman"/>
          <w:color w:val="000000"/>
          <w:sz w:val="24"/>
          <w:szCs w:val="24"/>
        </w:rPr>
        <w:t xml:space="preserve"> </w:t>
      </w:r>
      <w:r w:rsidRPr="00977274">
        <w:rPr>
          <w:rFonts w:ascii="Times New Roman" w:hAnsi="Times New Roman" w:cs="Times New Roman"/>
          <w:color w:val="000000"/>
          <w:sz w:val="24"/>
          <w:szCs w:val="24"/>
        </w:rPr>
        <w:lastRenderedPageBreak/>
        <w:t>(</w:t>
      </w:r>
      <w:hyperlink r:id="rId16" w:history="1">
        <w:r w:rsidRPr="00977274">
          <w:rPr>
            <w:rStyle w:val="Hyperlink"/>
            <w:rFonts w:ascii="Times New Roman" w:hAnsi="Times New Roman" w:cs="Times New Roman"/>
            <w:color w:val="0563C1"/>
            <w:sz w:val="24"/>
            <w:szCs w:val="24"/>
          </w:rPr>
          <w:t>dan.macnulty@usu.edu</w:t>
        </w:r>
      </w:hyperlink>
      <w:r w:rsidRPr="00977274">
        <w:rPr>
          <w:rFonts w:ascii="Times New Roman" w:hAnsi="Times New Roman" w:cs="Times New Roman"/>
          <w:color w:val="000000"/>
          <w:sz w:val="24"/>
          <w:szCs w:val="24"/>
        </w:rPr>
        <w:t xml:space="preserve"> ) from </w:t>
      </w:r>
      <w:r w:rsidR="00D75CF0" w:rsidRPr="000F1051">
        <w:rPr>
          <w:rFonts w:ascii="Times New Roman" w:eastAsia="Times New Roman" w:hAnsi="Times New Roman" w:cs="Times New Roman"/>
          <w:color w:val="000000"/>
          <w:sz w:val="24"/>
          <w:szCs w:val="24"/>
          <w:lang w:val="en-US"/>
        </w:rPr>
        <w:t>the</w:t>
      </w:r>
      <w:r w:rsidRPr="000F1051">
        <w:rPr>
          <w:rFonts w:ascii="Times New Roman" w:eastAsia="Times New Roman" w:hAnsi="Times New Roman" w:cs="Times New Roman"/>
          <w:color w:val="000000"/>
          <w:sz w:val="24"/>
          <w:szCs w:val="24"/>
          <w:lang w:val="en-US"/>
        </w:rPr>
        <w:t xml:space="preserve"> </w:t>
      </w:r>
      <w:r w:rsidRPr="000F1051">
        <w:rPr>
          <w:rFonts w:ascii="Times New Roman" w:eastAsia="Times New Roman" w:hAnsi="Times New Roman" w:cs="Times New Roman"/>
          <w:color w:val="000000"/>
          <w:sz w:val="24"/>
          <w:szCs w:val="24"/>
          <w:shd w:val="clear" w:color="auto" w:fill="FFFFFF"/>
          <w:lang w:val="en-US"/>
        </w:rPr>
        <w:t>Department of Wildland Resources and Ecology Center, Utah State University</w:t>
      </w:r>
      <w:r w:rsidRPr="00977274">
        <w:rPr>
          <w:rFonts w:ascii="Times New Roman" w:hAnsi="Times New Roman" w:cs="Times New Roman"/>
          <w:color w:val="000000"/>
          <w:sz w:val="24"/>
          <w:szCs w:val="24"/>
        </w:rPr>
        <w:t>. A</w:t>
      </w:r>
      <w:r w:rsidR="00C05C97">
        <w:rPr>
          <w:rFonts w:ascii="Times New Roman" w:hAnsi="Times New Roman" w:cs="Times New Roman"/>
          <w:color w:val="000000"/>
          <w:sz w:val="24"/>
          <w:szCs w:val="24"/>
        </w:rPr>
        <w:t xml:space="preserve"> formal</w:t>
      </w:r>
      <w:r w:rsidRPr="00977274">
        <w:rPr>
          <w:rFonts w:ascii="Times New Roman" w:hAnsi="Times New Roman" w:cs="Times New Roman"/>
          <w:color w:val="000000"/>
          <w:sz w:val="24"/>
          <w:szCs w:val="24"/>
        </w:rPr>
        <w:t xml:space="preserve"> memorandum of understanding may be required for data use.</w:t>
      </w:r>
    </w:p>
    <w:p w14:paraId="53A4C69A" w14:textId="404A5C2E" w:rsidR="00F66163" w:rsidRPr="00977274" w:rsidRDefault="00F66163" w:rsidP="00F66163">
      <w:pPr>
        <w:rPr>
          <w:rFonts w:ascii="Times New Roman" w:hAnsi="Times New Roman" w:cs="Times New Roman"/>
          <w:color w:val="000000"/>
          <w:sz w:val="24"/>
          <w:szCs w:val="24"/>
        </w:rPr>
      </w:pPr>
    </w:p>
    <w:p w14:paraId="180FBC99" w14:textId="0DA035A0" w:rsidR="00F66163" w:rsidRPr="00977274" w:rsidRDefault="00F66163" w:rsidP="00F66163">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Clarks Fork herd, please reach out to </w:t>
      </w:r>
      <w:r w:rsidRPr="00977274">
        <w:rPr>
          <w:rFonts w:ascii="Times New Roman" w:hAnsi="Times New Roman" w:cs="Times New Roman"/>
          <w:color w:val="000000"/>
          <w:sz w:val="24"/>
          <w:szCs w:val="24"/>
        </w:rPr>
        <w:t>Matthew Kauffman</w:t>
      </w:r>
      <w:r w:rsidR="00EF7619" w:rsidRPr="00977274">
        <w:rPr>
          <w:rFonts w:ascii="Times New Roman" w:hAnsi="Times New Roman" w:cs="Times New Roman"/>
          <w:color w:val="000000"/>
          <w:sz w:val="24"/>
          <w:szCs w:val="24"/>
        </w:rPr>
        <w:t xml:space="preserve"> (</w:t>
      </w:r>
      <w:hyperlink r:id="rId17" w:history="1">
        <w:r w:rsidR="00EF7619" w:rsidRPr="00977274">
          <w:rPr>
            <w:rStyle w:val="Hyperlink"/>
            <w:rFonts w:ascii="Times New Roman" w:hAnsi="Times New Roman" w:cs="Times New Roman"/>
            <w:color w:val="0563C1"/>
            <w:sz w:val="24"/>
            <w:szCs w:val="24"/>
          </w:rPr>
          <w:t>mkauffm1@uwyo.edu</w:t>
        </w:r>
      </w:hyperlink>
      <w:r w:rsidR="00EF7619" w:rsidRPr="00977274">
        <w:rPr>
          <w:rFonts w:ascii="Times New Roman" w:hAnsi="Times New Roman" w:cs="Times New Roman"/>
          <w:color w:val="000000"/>
          <w:sz w:val="24"/>
          <w:szCs w:val="24"/>
        </w:rPr>
        <w:t>)</w:t>
      </w:r>
      <w:r w:rsidR="00D75CF0" w:rsidRPr="00977274">
        <w:rPr>
          <w:rFonts w:ascii="Times New Roman" w:hAnsi="Times New Roman" w:cs="Times New Roman"/>
          <w:color w:val="000000"/>
          <w:sz w:val="24"/>
          <w:szCs w:val="24"/>
        </w:rPr>
        <w:t xml:space="preserve"> from the </w:t>
      </w:r>
      <w:r w:rsidR="00D75CF0" w:rsidRPr="000F1051">
        <w:rPr>
          <w:rFonts w:ascii="Times New Roman" w:hAnsi="Times New Roman" w:cs="Times New Roman"/>
          <w:color w:val="000000"/>
          <w:sz w:val="24"/>
          <w:szCs w:val="24"/>
        </w:rPr>
        <w:t>U.S. Geological Survey; Wyoming Cooperative Fish and Wildlife Research Unit</w:t>
      </w:r>
      <w:r w:rsidRPr="00977274">
        <w:rPr>
          <w:rFonts w:ascii="Times New Roman" w:hAnsi="Times New Roman" w:cs="Times New Roman"/>
          <w:color w:val="000000"/>
          <w:sz w:val="24"/>
          <w:szCs w:val="24"/>
        </w:rPr>
        <w:t xml:space="preserve"> or Doug McWhirter</w:t>
      </w:r>
      <w:r w:rsidR="00EF7619" w:rsidRPr="00977274">
        <w:rPr>
          <w:rFonts w:ascii="Times New Roman" w:hAnsi="Times New Roman" w:cs="Times New Roman"/>
          <w:color w:val="000000"/>
          <w:sz w:val="24"/>
          <w:szCs w:val="24"/>
        </w:rPr>
        <w:t xml:space="preserve"> (</w:t>
      </w:r>
      <w:hyperlink r:id="rId18" w:history="1">
        <w:r w:rsidR="00EF7619" w:rsidRPr="00977274">
          <w:rPr>
            <w:rStyle w:val="Hyperlink"/>
            <w:rFonts w:ascii="Times New Roman" w:hAnsi="Times New Roman" w:cs="Times New Roman"/>
            <w:color w:val="0563C1"/>
            <w:sz w:val="24"/>
            <w:szCs w:val="24"/>
          </w:rPr>
          <w:t>doug.mcwhirter@wyo.gov</w:t>
        </w:r>
      </w:hyperlink>
      <w:r w:rsidR="00EF7619" w:rsidRPr="00977274">
        <w:rPr>
          <w:rFonts w:ascii="Times New Roman" w:hAnsi="Times New Roman" w:cs="Times New Roman"/>
          <w:color w:val="000000"/>
          <w:sz w:val="24"/>
          <w:szCs w:val="24"/>
        </w:rPr>
        <w:t>)</w:t>
      </w:r>
      <w:r w:rsidRPr="00977274">
        <w:rPr>
          <w:rFonts w:ascii="Times New Roman" w:hAnsi="Times New Roman" w:cs="Times New Roman"/>
          <w:color w:val="000000"/>
          <w:sz w:val="24"/>
          <w:szCs w:val="24"/>
        </w:rPr>
        <w:t xml:space="preserve"> </w:t>
      </w:r>
      <w:r w:rsidR="00D75CF0" w:rsidRPr="000F1051">
        <w:rPr>
          <w:rFonts w:ascii="Times New Roman" w:eastAsia="Times New Roman" w:hAnsi="Times New Roman" w:cs="Times New Roman"/>
          <w:color w:val="000000"/>
          <w:sz w:val="24"/>
          <w:szCs w:val="24"/>
          <w:lang w:val="en-US"/>
        </w:rPr>
        <w:t>from</w:t>
      </w:r>
      <w:r w:rsidRPr="000F1051">
        <w:rPr>
          <w:rFonts w:ascii="Times New Roman" w:eastAsia="Times New Roman" w:hAnsi="Times New Roman" w:cs="Times New Roman"/>
          <w:color w:val="000000"/>
          <w:sz w:val="24"/>
          <w:szCs w:val="24"/>
          <w:lang w:val="en-US"/>
        </w:rPr>
        <w:t xml:space="preserve"> </w:t>
      </w:r>
      <w:r w:rsidR="00D75CF0" w:rsidRPr="000F1051">
        <w:rPr>
          <w:rFonts w:ascii="Times New Roman" w:eastAsia="Times New Roman" w:hAnsi="Times New Roman" w:cs="Times New Roman"/>
          <w:color w:val="000000"/>
          <w:sz w:val="24"/>
          <w:szCs w:val="24"/>
          <w:lang w:val="en-US"/>
        </w:rPr>
        <w:t xml:space="preserve">the </w:t>
      </w:r>
      <w:r w:rsidR="00EF7619"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43EACF26" w14:textId="43D6CDCC" w:rsidR="00EF7619" w:rsidRPr="00977274" w:rsidRDefault="00EF7619" w:rsidP="00F66163">
      <w:pPr>
        <w:rPr>
          <w:rFonts w:ascii="Times New Roman" w:hAnsi="Times New Roman" w:cs="Times New Roman"/>
          <w:color w:val="000000"/>
          <w:sz w:val="24"/>
          <w:szCs w:val="24"/>
        </w:rPr>
      </w:pPr>
    </w:p>
    <w:p w14:paraId="0DAC9B67" w14:textId="2D11DA1D" w:rsidR="00EF7619" w:rsidRPr="00977274" w:rsidRDefault="00EF7619" w:rsidP="00EF761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Cody herd, please reach out to </w:t>
      </w:r>
      <w:r w:rsidRPr="00977274">
        <w:rPr>
          <w:rFonts w:ascii="Times New Roman" w:hAnsi="Times New Roman" w:cs="Times New Roman"/>
          <w:color w:val="000000"/>
          <w:sz w:val="24"/>
          <w:szCs w:val="24"/>
        </w:rPr>
        <w:t xml:space="preserve">Tony </w:t>
      </w:r>
      <w:proofErr w:type="spellStart"/>
      <w:r w:rsidRPr="00977274">
        <w:rPr>
          <w:rFonts w:ascii="Times New Roman" w:hAnsi="Times New Roman" w:cs="Times New Roman"/>
          <w:color w:val="000000"/>
          <w:sz w:val="24"/>
          <w:szCs w:val="24"/>
        </w:rPr>
        <w:t>Mong</w:t>
      </w:r>
      <w:proofErr w:type="spellEnd"/>
      <w:r w:rsidRPr="00977274">
        <w:rPr>
          <w:rFonts w:ascii="Times New Roman" w:hAnsi="Times New Roman" w:cs="Times New Roman"/>
          <w:color w:val="000000"/>
          <w:sz w:val="24"/>
          <w:szCs w:val="24"/>
        </w:rPr>
        <w:t xml:space="preserve"> (</w:t>
      </w:r>
      <w:hyperlink r:id="rId19" w:history="1">
        <w:r w:rsidRPr="00977274">
          <w:rPr>
            <w:rStyle w:val="Hyperlink"/>
            <w:rFonts w:ascii="Times New Roman" w:hAnsi="Times New Roman" w:cs="Times New Roman"/>
            <w:color w:val="0563C1"/>
            <w:sz w:val="24"/>
            <w:szCs w:val="24"/>
          </w:rPr>
          <w:t>tony.mong@wyo.gov</w:t>
        </w:r>
      </w:hyperlink>
      <w:r w:rsidRPr="00977274">
        <w:rPr>
          <w:rFonts w:ascii="Times New Roman" w:hAnsi="Times New Roman" w:cs="Times New Roman"/>
          <w:color w:val="000000"/>
          <w:sz w:val="24"/>
          <w:szCs w:val="24"/>
        </w:rPr>
        <w:t xml:space="preserve">) from </w:t>
      </w:r>
      <w:r w:rsidRPr="000F1051">
        <w:rPr>
          <w:rFonts w:ascii="Times New Roman" w:eastAsia="Times New Roman" w:hAnsi="Times New Roman" w:cs="Times New Roman"/>
          <w:color w:val="000000" w:themeColor="text1"/>
          <w:sz w:val="24"/>
          <w:szCs w:val="24"/>
          <w:shd w:val="clear" w:color="auto" w:fill="FFFFFF"/>
          <w:lang w:val="en-US"/>
        </w:rPr>
        <w:t>Wyoming Game and Fish Department</w:t>
      </w:r>
      <w:ins w:id="7" w:author="Gabe Zuckerman" w:date="2023-01-06T08:29:00Z">
        <w:r w:rsidR="00442FA2">
          <w:rPr>
            <w:rFonts w:ascii="Times New Roman" w:eastAsia="Times New Roman" w:hAnsi="Times New Roman" w:cs="Times New Roman"/>
            <w:color w:val="000000" w:themeColor="text1"/>
            <w:sz w:val="24"/>
            <w:szCs w:val="24"/>
            <w:shd w:val="clear" w:color="auto" w:fill="FFFFFF"/>
            <w:lang w:val="en-US"/>
          </w:rPr>
          <w:t xml:space="preserve"> or Arthur Middleton (</w:t>
        </w:r>
        <w:r w:rsidR="00442FA2">
          <w:rPr>
            <w:rFonts w:ascii="Times New Roman" w:eastAsia="Times New Roman" w:hAnsi="Times New Roman" w:cs="Times New Roman"/>
            <w:color w:val="000000" w:themeColor="text1"/>
            <w:sz w:val="24"/>
            <w:szCs w:val="24"/>
            <w:shd w:val="clear" w:color="auto" w:fill="FFFFFF"/>
            <w:lang w:val="en-US"/>
          </w:rPr>
          <w:fldChar w:fldCharType="begin"/>
        </w:r>
        <w:r w:rsidR="00442FA2">
          <w:rPr>
            <w:rFonts w:ascii="Times New Roman" w:eastAsia="Times New Roman" w:hAnsi="Times New Roman" w:cs="Times New Roman"/>
            <w:color w:val="000000" w:themeColor="text1"/>
            <w:sz w:val="24"/>
            <w:szCs w:val="24"/>
            <w:shd w:val="clear" w:color="auto" w:fill="FFFFFF"/>
            <w:lang w:val="en-US"/>
          </w:rPr>
          <w:instrText xml:space="preserve"> HYPERLINK "mailto:amiddleton@berkeley.edu" </w:instrText>
        </w:r>
        <w:r w:rsidR="00442FA2">
          <w:rPr>
            <w:rFonts w:ascii="Times New Roman" w:eastAsia="Times New Roman" w:hAnsi="Times New Roman" w:cs="Times New Roman"/>
            <w:color w:val="000000" w:themeColor="text1"/>
            <w:sz w:val="24"/>
            <w:szCs w:val="24"/>
            <w:shd w:val="clear" w:color="auto" w:fill="FFFFFF"/>
            <w:lang w:val="en-US"/>
          </w:rPr>
          <w:fldChar w:fldCharType="separate"/>
        </w:r>
        <w:r w:rsidR="00442FA2" w:rsidRPr="00D70AE9">
          <w:rPr>
            <w:rStyle w:val="Hyperlink"/>
            <w:rFonts w:ascii="Times New Roman" w:eastAsia="Times New Roman" w:hAnsi="Times New Roman" w:cs="Times New Roman"/>
            <w:sz w:val="24"/>
            <w:szCs w:val="24"/>
            <w:shd w:val="clear" w:color="auto" w:fill="FFFFFF"/>
            <w:lang w:val="en-US"/>
          </w:rPr>
          <w:t>amiddleton@berkeley.edu</w:t>
        </w:r>
        <w:r w:rsidR="00442FA2">
          <w:rPr>
            <w:rFonts w:ascii="Times New Roman" w:eastAsia="Times New Roman" w:hAnsi="Times New Roman" w:cs="Times New Roman"/>
            <w:color w:val="000000" w:themeColor="text1"/>
            <w:sz w:val="24"/>
            <w:szCs w:val="24"/>
            <w:shd w:val="clear" w:color="auto" w:fill="FFFFFF"/>
            <w:lang w:val="en-US"/>
          </w:rPr>
          <w:fldChar w:fldCharType="end"/>
        </w:r>
        <w:r w:rsidR="00442FA2">
          <w:rPr>
            <w:rFonts w:ascii="Times New Roman" w:eastAsia="Times New Roman" w:hAnsi="Times New Roman" w:cs="Times New Roman"/>
            <w:color w:val="000000" w:themeColor="text1"/>
            <w:sz w:val="24"/>
            <w:szCs w:val="24"/>
            <w:shd w:val="clear" w:color="auto" w:fill="FFFFFF"/>
            <w:lang w:val="en-US"/>
          </w:rPr>
          <w:t>) from UC Berkeley</w:t>
        </w:r>
      </w:ins>
      <w:r w:rsidRPr="00977274">
        <w:rPr>
          <w:rFonts w:ascii="Times New Roman" w:hAnsi="Times New Roman" w:cs="Times New Roman"/>
          <w:color w:val="000000"/>
          <w:sz w:val="24"/>
          <w:szCs w:val="24"/>
        </w:rPr>
        <w:t>. A</w:t>
      </w:r>
      <w:r w:rsidR="00C05C97">
        <w:rPr>
          <w:rFonts w:ascii="Times New Roman" w:hAnsi="Times New Roman" w:cs="Times New Roman"/>
          <w:color w:val="000000"/>
          <w:sz w:val="24"/>
          <w:szCs w:val="24"/>
        </w:rPr>
        <w:t xml:space="preserve"> formal</w:t>
      </w:r>
      <w:r w:rsidRPr="00977274">
        <w:rPr>
          <w:rFonts w:ascii="Times New Roman" w:hAnsi="Times New Roman" w:cs="Times New Roman"/>
          <w:color w:val="000000"/>
          <w:sz w:val="24"/>
          <w:szCs w:val="24"/>
        </w:rPr>
        <w:t xml:space="preserve"> memorandum of understanding may be required for data use.</w:t>
      </w:r>
    </w:p>
    <w:p w14:paraId="22A1DCB5" w14:textId="77777777" w:rsidR="00EF7619" w:rsidRPr="00977274" w:rsidRDefault="00EF7619" w:rsidP="00F66163">
      <w:pPr>
        <w:rPr>
          <w:rFonts w:ascii="Times New Roman" w:hAnsi="Times New Roman" w:cs="Times New Roman"/>
          <w:color w:val="000000"/>
          <w:sz w:val="24"/>
          <w:szCs w:val="24"/>
        </w:rPr>
      </w:pPr>
    </w:p>
    <w:p w14:paraId="02427128" w14:textId="6DCECDCE" w:rsidR="00EF7619" w:rsidRPr="00977274" w:rsidRDefault="00EF7619" w:rsidP="00EF761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t>
      </w:r>
      <w:r w:rsidR="005E4AD9" w:rsidRPr="000F1051">
        <w:rPr>
          <w:rFonts w:ascii="Times New Roman" w:eastAsia="Times New Roman" w:hAnsi="Times New Roman" w:cs="Times New Roman"/>
          <w:sz w:val="24"/>
          <w:szCs w:val="24"/>
          <w:lang w:val="en-US"/>
        </w:rPr>
        <w:t>Jackson</w:t>
      </w:r>
      <w:r w:rsidRPr="000F1051">
        <w:rPr>
          <w:rFonts w:ascii="Times New Roman" w:eastAsia="Times New Roman" w:hAnsi="Times New Roman" w:cs="Times New Roman"/>
          <w:sz w:val="24"/>
          <w:szCs w:val="24"/>
          <w:lang w:val="en-US"/>
        </w:rPr>
        <w:t xml:space="preserve"> herd, please reach out to </w:t>
      </w:r>
      <w:r w:rsidRPr="00977274">
        <w:rPr>
          <w:rFonts w:ascii="Times New Roman" w:hAnsi="Times New Roman" w:cs="Times New Roman"/>
          <w:color w:val="000000"/>
          <w:sz w:val="24"/>
          <w:szCs w:val="24"/>
        </w:rPr>
        <w:t>Eric Cole (</w:t>
      </w:r>
      <w:hyperlink r:id="rId20" w:history="1">
        <w:r w:rsidRPr="00977274">
          <w:rPr>
            <w:rFonts w:ascii="Times New Roman" w:hAnsi="Times New Roman" w:cs="Times New Roman"/>
            <w:color w:val="0563C1"/>
            <w:sz w:val="24"/>
            <w:szCs w:val="24"/>
            <w:u w:val="single"/>
          </w:rPr>
          <w:t>eric_cole@fws.gov</w:t>
        </w:r>
      </w:hyperlink>
      <w:r w:rsidRPr="00977274">
        <w:rPr>
          <w:rFonts w:ascii="Times New Roman" w:hAnsi="Times New Roman" w:cs="Times New Roman"/>
          <w:color w:val="000000"/>
          <w:sz w:val="24"/>
          <w:szCs w:val="24"/>
        </w:rPr>
        <w:t xml:space="preserve">) </w:t>
      </w:r>
      <w:r w:rsidR="000C2F43" w:rsidRPr="00977274">
        <w:rPr>
          <w:rFonts w:ascii="Times New Roman" w:hAnsi="Times New Roman" w:cs="Times New Roman"/>
          <w:color w:val="000000"/>
          <w:sz w:val="24"/>
          <w:szCs w:val="24"/>
        </w:rPr>
        <w:t xml:space="preserve">from the </w:t>
      </w:r>
      <w:r w:rsidR="000C2F43" w:rsidRPr="000F1051">
        <w:rPr>
          <w:rFonts w:ascii="Times New Roman" w:hAnsi="Times New Roman" w:cs="Times New Roman"/>
          <w:color w:val="000000"/>
          <w:sz w:val="24"/>
          <w:szCs w:val="24"/>
        </w:rPr>
        <w:t>National Elk Refuge; US Fish and Wildlife Service</w:t>
      </w:r>
      <w:r w:rsidR="000C2F43" w:rsidRPr="00977274">
        <w:rPr>
          <w:rFonts w:ascii="Times New Roman" w:hAnsi="Times New Roman" w:cs="Times New Roman"/>
          <w:color w:val="000000"/>
          <w:sz w:val="24"/>
          <w:szCs w:val="24"/>
        </w:rPr>
        <w:t xml:space="preserve"> </w:t>
      </w:r>
      <w:r w:rsidRPr="00977274">
        <w:rPr>
          <w:rFonts w:ascii="Times New Roman" w:hAnsi="Times New Roman" w:cs="Times New Roman"/>
          <w:color w:val="000000"/>
          <w:sz w:val="24"/>
          <w:szCs w:val="24"/>
        </w:rPr>
        <w:t>or Doug McWhirter (</w:t>
      </w:r>
      <w:del w:id="8" w:author="Gabe Zuckerman" w:date="2023-01-06T08:29:00Z">
        <w:r w:rsidR="00000000" w:rsidDel="00B513FC">
          <w:fldChar w:fldCharType="begin"/>
        </w:r>
        <w:r w:rsidR="00000000" w:rsidDel="00B513FC">
          <w:delInstrText>HYPERLINK "mailto:doug.mcwhirter@wyo.gov)%20from"</w:delInstrText>
        </w:r>
        <w:r w:rsidR="00000000" w:rsidDel="00B513FC">
          <w:fldChar w:fldCharType="separate"/>
        </w:r>
        <w:r w:rsidR="000C2F43" w:rsidRPr="00B513FC" w:rsidDel="00B513FC">
          <w:rPr>
            <w:rFonts w:ascii="Times New Roman" w:hAnsi="Times New Roman" w:cs="Times New Roman"/>
            <w:sz w:val="24"/>
            <w:szCs w:val="24"/>
            <w:rPrChange w:id="9" w:author="Gabe Zuckerman" w:date="2023-01-06T08:29:00Z">
              <w:rPr>
                <w:rStyle w:val="Hyperlink"/>
                <w:rFonts w:ascii="Times New Roman" w:hAnsi="Times New Roman" w:cs="Times New Roman"/>
                <w:sz w:val="24"/>
                <w:szCs w:val="24"/>
              </w:rPr>
            </w:rPrChange>
          </w:rPr>
          <w:delText>doug.mcwhirter@wyo.gov) from</w:delText>
        </w:r>
        <w:r w:rsidR="00000000" w:rsidDel="00B513FC">
          <w:rPr>
            <w:rStyle w:val="Hyperlink"/>
            <w:rFonts w:ascii="Times New Roman" w:hAnsi="Times New Roman" w:cs="Times New Roman"/>
            <w:sz w:val="24"/>
            <w:szCs w:val="24"/>
          </w:rPr>
          <w:fldChar w:fldCharType="end"/>
        </w:r>
      </w:del>
      <w:ins w:id="10" w:author="Gabe Zuckerman" w:date="2023-01-06T08:29:00Z">
        <w:r w:rsidR="00B513FC" w:rsidRPr="00B513FC">
          <w:rPr>
            <w:rFonts w:ascii="Times New Roman" w:hAnsi="Times New Roman" w:cs="Times New Roman"/>
            <w:sz w:val="24"/>
            <w:szCs w:val="24"/>
            <w:rPrChange w:id="11" w:author="Gabe Zuckerman" w:date="2023-01-06T08:29:00Z">
              <w:rPr>
                <w:rStyle w:val="Hyperlink"/>
                <w:rFonts w:ascii="Times New Roman" w:hAnsi="Times New Roman" w:cs="Times New Roman"/>
                <w:sz w:val="24"/>
                <w:szCs w:val="24"/>
              </w:rPr>
            </w:rPrChange>
          </w:rPr>
          <w:t>doug.mcwhirter@wyo.gov) from</w:t>
        </w:r>
      </w:ins>
      <w:r w:rsidR="000C2F43" w:rsidRPr="00977274">
        <w:rPr>
          <w:rFonts w:ascii="Times New Roman" w:hAnsi="Times New Roman" w:cs="Times New Roman"/>
          <w:color w:val="000000"/>
          <w:sz w:val="24"/>
          <w:szCs w:val="24"/>
        </w:rPr>
        <w:t xml:space="preserve"> the</w:t>
      </w:r>
      <w:r w:rsidRPr="000F1051">
        <w:rPr>
          <w:rFonts w:ascii="Times New Roman" w:eastAsia="Times New Roman" w:hAnsi="Times New Roman" w:cs="Times New Roman"/>
          <w:color w:val="000000"/>
          <w:sz w:val="24"/>
          <w:szCs w:val="24"/>
          <w:lang w:val="en-US"/>
        </w:rPr>
        <w:t xml:space="preserve"> </w:t>
      </w:r>
      <w:r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7FBF15B7" w14:textId="77777777" w:rsidR="00F66163" w:rsidRPr="00977274" w:rsidRDefault="00F66163" w:rsidP="00F66163">
      <w:pPr>
        <w:rPr>
          <w:rFonts w:ascii="Times New Roman" w:hAnsi="Times New Roman" w:cs="Times New Roman"/>
          <w:color w:val="000000"/>
          <w:sz w:val="24"/>
          <w:szCs w:val="24"/>
        </w:rPr>
      </w:pPr>
    </w:p>
    <w:p w14:paraId="132AFB07" w14:textId="1D2D5D19" w:rsidR="005E4AD9" w:rsidRPr="00977274" w:rsidRDefault="005E4AD9" w:rsidP="005E4AD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Targhee herd, please reach out to </w:t>
      </w:r>
      <w:r w:rsidRPr="00977274">
        <w:rPr>
          <w:rFonts w:ascii="Times New Roman" w:hAnsi="Times New Roman" w:cs="Times New Roman"/>
          <w:color w:val="000000"/>
          <w:sz w:val="24"/>
          <w:szCs w:val="24"/>
        </w:rPr>
        <w:t>Mark Hurley (</w:t>
      </w:r>
      <w:hyperlink r:id="rId21" w:history="1">
        <w:r w:rsidRPr="00977274">
          <w:rPr>
            <w:rFonts w:ascii="Times New Roman" w:hAnsi="Times New Roman" w:cs="Times New Roman"/>
            <w:color w:val="0563C1"/>
            <w:sz w:val="24"/>
            <w:szCs w:val="24"/>
            <w:u w:val="single"/>
          </w:rPr>
          <w:t>mark.hurley@idfg.idaho.gov</w:t>
        </w:r>
      </w:hyperlink>
      <w:r w:rsidRPr="00977274">
        <w:rPr>
          <w:rFonts w:ascii="Times New Roman" w:hAnsi="Times New Roman" w:cs="Times New Roman"/>
          <w:color w:val="000000"/>
          <w:sz w:val="24"/>
          <w:szCs w:val="24"/>
        </w:rPr>
        <w:t xml:space="preserve">) from </w:t>
      </w:r>
      <w:r w:rsidRPr="000F1051">
        <w:rPr>
          <w:rFonts w:ascii="Times New Roman" w:eastAsia="Times New Roman" w:hAnsi="Times New Roman" w:cs="Times New Roman"/>
          <w:color w:val="000000" w:themeColor="text1"/>
          <w:sz w:val="24"/>
          <w:szCs w:val="24"/>
          <w:shd w:val="clear" w:color="auto" w:fill="FFFFFF"/>
          <w:lang w:val="en-US"/>
        </w:rPr>
        <w:t>Idaho Department of Game and Fish.</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141502BE" w14:textId="419A073B" w:rsidR="005E4AD9" w:rsidRPr="00977274" w:rsidRDefault="005E4AD9" w:rsidP="005E4AD9">
      <w:pPr>
        <w:rPr>
          <w:rFonts w:ascii="Times New Roman" w:hAnsi="Times New Roman" w:cs="Times New Roman"/>
          <w:color w:val="000000"/>
          <w:sz w:val="24"/>
          <w:szCs w:val="24"/>
        </w:rPr>
      </w:pPr>
    </w:p>
    <w:p w14:paraId="50F29C15" w14:textId="77C1FDBE" w:rsidR="005E4AD9" w:rsidRPr="00977274" w:rsidRDefault="005E4AD9" w:rsidP="005E4AD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Wiggins Fork herd, please reach out to </w:t>
      </w:r>
      <w:r w:rsidRPr="00977274">
        <w:rPr>
          <w:rFonts w:ascii="Times New Roman" w:hAnsi="Times New Roman" w:cs="Times New Roman"/>
          <w:color w:val="000000"/>
          <w:sz w:val="24"/>
          <w:szCs w:val="24"/>
        </w:rPr>
        <w:t>Daryl Lutz (</w:t>
      </w:r>
      <w:r w:rsidR="009D6D3A" w:rsidRPr="00977274">
        <w:rPr>
          <w:rFonts w:ascii="Times New Roman" w:hAnsi="Times New Roman" w:cs="Times New Roman"/>
          <w:color w:val="5599FF"/>
          <w:sz w:val="24"/>
          <w:szCs w:val="24"/>
          <w:u w:val="single"/>
        </w:rPr>
        <w:t>daryl.lutz@wyo.gov</w:t>
      </w:r>
      <w:r w:rsidRPr="00977274">
        <w:rPr>
          <w:rFonts w:ascii="Times New Roman" w:hAnsi="Times New Roman" w:cs="Times New Roman"/>
          <w:color w:val="000000"/>
          <w:sz w:val="24"/>
          <w:szCs w:val="24"/>
        </w:rPr>
        <w:t>) from</w:t>
      </w:r>
      <w:r w:rsidR="00EB0FB4" w:rsidRPr="00977274">
        <w:rPr>
          <w:rFonts w:ascii="Times New Roman" w:hAnsi="Times New Roman" w:cs="Times New Roman"/>
          <w:color w:val="000000"/>
          <w:sz w:val="24"/>
          <w:szCs w:val="24"/>
        </w:rPr>
        <w:t xml:space="preserve"> the</w:t>
      </w:r>
      <w:r w:rsidRPr="00977274">
        <w:rPr>
          <w:rFonts w:ascii="Times New Roman" w:hAnsi="Times New Roman" w:cs="Times New Roman"/>
          <w:color w:val="000000"/>
          <w:sz w:val="24"/>
          <w:szCs w:val="24"/>
        </w:rPr>
        <w:t xml:space="preserve"> </w:t>
      </w:r>
      <w:r w:rsidR="00EB0FB4"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0F1051">
        <w:rPr>
          <w:rFonts w:ascii="Times New Roman" w:eastAsia="Times New Roman" w:hAnsi="Times New Roman" w:cs="Times New Roman"/>
          <w:color w:val="000000" w:themeColor="text1"/>
          <w:sz w:val="24"/>
          <w:szCs w:val="24"/>
          <w:shd w:val="clear" w:color="auto" w:fill="FFFFFF"/>
          <w:lang w:val="en-US"/>
        </w:rPr>
        <w: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305DF899" w14:textId="052D29D8" w:rsidR="00F61301" w:rsidRPr="00977274" w:rsidRDefault="00F61301" w:rsidP="005E4AD9">
      <w:pPr>
        <w:rPr>
          <w:rFonts w:ascii="Times New Roman" w:hAnsi="Times New Roman" w:cs="Times New Roman"/>
          <w:color w:val="000000"/>
          <w:sz w:val="24"/>
          <w:szCs w:val="24"/>
        </w:rPr>
      </w:pPr>
    </w:p>
    <w:p w14:paraId="0642278C" w14:textId="3BA40973" w:rsidR="00F61301" w:rsidRPr="00977274" w:rsidRDefault="00F61301" w:rsidP="00F61301">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Gooseberry herd, please reach out to </w:t>
      </w:r>
      <w:r w:rsidRPr="00977274">
        <w:rPr>
          <w:rFonts w:ascii="Times New Roman" w:hAnsi="Times New Roman" w:cs="Times New Roman"/>
          <w:color w:val="000000"/>
          <w:sz w:val="24"/>
          <w:szCs w:val="24"/>
        </w:rPr>
        <w:t xml:space="preserve">Eric </w:t>
      </w:r>
      <w:proofErr w:type="spellStart"/>
      <w:r w:rsidRPr="00977274">
        <w:rPr>
          <w:rFonts w:ascii="Times New Roman" w:hAnsi="Times New Roman" w:cs="Times New Roman"/>
          <w:color w:val="000000"/>
          <w:sz w:val="24"/>
          <w:szCs w:val="24"/>
        </w:rPr>
        <w:t>Maichack</w:t>
      </w:r>
      <w:proofErr w:type="spellEnd"/>
      <w:r w:rsidRPr="00977274">
        <w:rPr>
          <w:rFonts w:ascii="Times New Roman" w:hAnsi="Times New Roman" w:cs="Times New Roman"/>
          <w:color w:val="000000"/>
          <w:sz w:val="24"/>
          <w:szCs w:val="24"/>
        </w:rPr>
        <w:t xml:space="preserve"> (</w:t>
      </w:r>
      <w:hyperlink r:id="rId22" w:history="1">
        <w:r w:rsidRPr="00977274">
          <w:rPr>
            <w:rStyle w:val="Hyperlink"/>
            <w:rFonts w:ascii="Times New Roman" w:hAnsi="Times New Roman" w:cs="Times New Roman"/>
            <w:color w:val="0563C1"/>
            <w:sz w:val="24"/>
            <w:szCs w:val="24"/>
          </w:rPr>
          <w:t>eric.maichak@wyo.gov</w:t>
        </w:r>
      </w:hyperlink>
      <w:r w:rsidRPr="00977274">
        <w:rPr>
          <w:rFonts w:ascii="Times New Roman" w:hAnsi="Times New Roman" w:cs="Times New Roman"/>
          <w:color w:val="000000"/>
          <w:sz w:val="24"/>
          <w:szCs w:val="24"/>
        </w:rPr>
        <w:t>) from</w:t>
      </w:r>
      <w:r w:rsidR="00EB0FB4" w:rsidRPr="00977274">
        <w:rPr>
          <w:rFonts w:ascii="Times New Roman" w:hAnsi="Times New Roman" w:cs="Times New Roman"/>
          <w:color w:val="000000"/>
          <w:sz w:val="24"/>
          <w:szCs w:val="24"/>
        </w:rPr>
        <w:t xml:space="preserve"> the</w:t>
      </w:r>
      <w:r w:rsidRPr="00977274">
        <w:rPr>
          <w:rFonts w:ascii="Times New Roman" w:hAnsi="Times New Roman" w:cs="Times New Roman"/>
          <w:color w:val="000000"/>
          <w:sz w:val="24"/>
          <w:szCs w:val="24"/>
        </w:rPr>
        <w:t xml:space="preserve"> </w:t>
      </w:r>
      <w:r w:rsidR="00EB0FB4"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0F1051">
        <w:rPr>
          <w:rFonts w:ascii="Times New Roman" w:eastAsia="Times New Roman" w:hAnsi="Times New Roman" w:cs="Times New Roman"/>
          <w:color w:val="000000" w:themeColor="text1"/>
          <w:sz w:val="24"/>
          <w:szCs w:val="24"/>
          <w:shd w:val="clear" w:color="auto" w:fill="FFFFFF"/>
          <w:lang w:val="en-US"/>
        </w:rPr>
        <w: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00CD3AFE" w14:textId="6C872F02" w:rsidR="00BD5CEA" w:rsidRPr="00977274" w:rsidRDefault="00BD5CEA" w:rsidP="00F61301">
      <w:pPr>
        <w:rPr>
          <w:rFonts w:ascii="Times New Roman" w:hAnsi="Times New Roman" w:cs="Times New Roman"/>
          <w:color w:val="000000"/>
          <w:sz w:val="24"/>
          <w:szCs w:val="24"/>
        </w:rPr>
      </w:pPr>
    </w:p>
    <w:p w14:paraId="37468226" w14:textId="6FFA9CD8" w:rsidR="00F66163" w:rsidRPr="00977274" w:rsidRDefault="00BD5CEA" w:rsidP="00E64B5A">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Green River, Afton, Fall Creek, </w:t>
      </w:r>
      <w:proofErr w:type="spellStart"/>
      <w:r w:rsidRPr="000F1051">
        <w:rPr>
          <w:rFonts w:ascii="Times New Roman" w:eastAsia="Times New Roman" w:hAnsi="Times New Roman" w:cs="Times New Roman"/>
          <w:sz w:val="24"/>
          <w:szCs w:val="24"/>
          <w:lang w:val="en-US"/>
        </w:rPr>
        <w:t>Hoback</w:t>
      </w:r>
      <w:proofErr w:type="spellEnd"/>
      <w:r w:rsidRPr="000F1051">
        <w:rPr>
          <w:rFonts w:ascii="Times New Roman" w:eastAsia="Times New Roman" w:hAnsi="Times New Roman" w:cs="Times New Roman"/>
          <w:sz w:val="24"/>
          <w:szCs w:val="24"/>
          <w:lang w:val="en-US"/>
        </w:rPr>
        <w:t xml:space="preserve">, Pinedale, South Wind River and Piney herds, please reach out to </w:t>
      </w:r>
      <w:r w:rsidRPr="00977274">
        <w:rPr>
          <w:rFonts w:ascii="Times New Roman" w:hAnsi="Times New Roman" w:cs="Times New Roman"/>
          <w:color w:val="000000"/>
          <w:sz w:val="24"/>
          <w:szCs w:val="24"/>
        </w:rPr>
        <w:t>Brandon Scurlock (</w:t>
      </w:r>
      <w:hyperlink r:id="rId23" w:history="1">
        <w:r w:rsidRPr="00977274">
          <w:rPr>
            <w:rStyle w:val="Hyperlink"/>
            <w:rFonts w:ascii="Times New Roman" w:hAnsi="Times New Roman" w:cs="Times New Roman"/>
            <w:color w:val="0563C1"/>
            <w:sz w:val="24"/>
            <w:szCs w:val="24"/>
          </w:rPr>
          <w:t>brandon.scurlock@wyo.gov</w:t>
        </w:r>
      </w:hyperlink>
      <w:r w:rsidRPr="00977274">
        <w:rPr>
          <w:rFonts w:ascii="Times New Roman" w:hAnsi="Times New Roman" w:cs="Times New Roman"/>
          <w:color w:val="000000"/>
          <w:sz w:val="24"/>
          <w:szCs w:val="24"/>
        </w:rPr>
        <w:t xml:space="preserve">) from the </w:t>
      </w:r>
      <w:r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977274">
        <w:rPr>
          <w:rFonts w:ascii="Times New Roman" w:hAnsi="Times New Roman" w:cs="Times New Roman"/>
          <w:color w:val="000000"/>
          <w:sz w:val="24"/>
          <w:szCs w:val="24"/>
        </w:rPr>
        <w:t xml:space="preserve"> A memorandum of understanding may be required for data use.</w:t>
      </w:r>
    </w:p>
    <w:p w14:paraId="1095E1A4" w14:textId="77777777" w:rsidR="003C38CA" w:rsidRDefault="003C38CA" w:rsidP="00E64B5A">
      <w:pPr>
        <w:rPr>
          <w:rFonts w:ascii="Times New Roman" w:eastAsia="Times New Roman" w:hAnsi="Times New Roman" w:cs="Times New Roman"/>
          <w:sz w:val="24"/>
          <w:szCs w:val="24"/>
          <w:lang w:val="en-US"/>
        </w:rPr>
      </w:pPr>
    </w:p>
    <w:p w14:paraId="1ADB324B" w14:textId="3A2C812B" w:rsidR="00962D04" w:rsidRPr="00E2021F" w:rsidRDefault="00222606" w:rsidP="00E64B5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Other datasets utilized for this research were retrieved</w:t>
      </w:r>
      <w:r w:rsidR="005F3E0D">
        <w:rPr>
          <w:rFonts w:ascii="Times New Roman" w:eastAsia="Times New Roman" w:hAnsi="Times New Roman" w:cs="Times New Roman"/>
          <w:sz w:val="24"/>
          <w:szCs w:val="24"/>
          <w:lang w:val="en-US"/>
        </w:rPr>
        <w:t xml:space="preserve"> from</w:t>
      </w:r>
      <w:r>
        <w:rPr>
          <w:rFonts w:ascii="Times New Roman" w:eastAsia="Times New Roman" w:hAnsi="Times New Roman" w:cs="Times New Roman"/>
          <w:sz w:val="24"/>
          <w:szCs w:val="24"/>
          <w:lang w:val="en-US"/>
        </w:rPr>
        <w:t xml:space="preserve"> </w:t>
      </w:r>
      <w:r w:rsidRPr="00F37337">
        <w:rPr>
          <w:rFonts w:ascii="Times New Roman" w:eastAsia="Times New Roman" w:hAnsi="Times New Roman" w:cs="Times New Roman"/>
          <w:sz w:val="24"/>
          <w:szCs w:val="24"/>
        </w:rPr>
        <w:t>MODIS/Terra Surface Reflectance satellite imagery</w:t>
      </w:r>
      <w:r>
        <w:rPr>
          <w:rFonts w:ascii="Times New Roman" w:eastAsia="Times New Roman" w:hAnsi="Times New Roman" w:cs="Times New Roman"/>
          <w:sz w:val="24"/>
          <w:szCs w:val="24"/>
        </w:rPr>
        <w:t xml:space="preserve"> (</w:t>
      </w:r>
      <w:hyperlink r:id="rId24" w:history="1">
        <w:r w:rsidR="00F37337" w:rsidRPr="00F37337">
          <w:rPr>
            <w:rStyle w:val="Hyperlink"/>
            <w:rFonts w:ascii="Times New Roman" w:eastAsia="Times New Roman" w:hAnsi="Times New Roman" w:cs="Times New Roman"/>
            <w:sz w:val="24"/>
            <w:szCs w:val="24"/>
          </w:rPr>
          <w:t>https://cmr.earthdata.nasa.gov/search/concepts/C193529944-LPDAAC_ECS.html</w:t>
        </w:r>
      </w:hyperlink>
      <w:r w:rsidR="00F37337" w:rsidRPr="00F37337">
        <w:rPr>
          <w:rFonts w:ascii="Times New Roman" w:eastAsia="Times New Roman" w:hAnsi="Times New Roman" w:cs="Times New Roman"/>
          <w:sz w:val="24"/>
          <w:szCs w:val="24"/>
        </w:rPr>
        <w:t xml:space="preserve"> </w:t>
      </w:r>
      <w:r w:rsidR="00F37337">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Vermote</w:t>
      </w:r>
      <w:proofErr w:type="spellEnd"/>
      <w:r>
        <w:rPr>
          <w:rFonts w:ascii="Times New Roman" w:eastAsia="Times New Roman" w:hAnsi="Times New Roman" w:cs="Times New Roman"/>
          <w:sz w:val="24"/>
          <w:szCs w:val="24"/>
        </w:rPr>
        <w:t>, 2015</w:t>
      </w:r>
      <w:r w:rsidR="00F373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F3E0D">
        <w:rPr>
          <w:rFonts w:ascii="Times New Roman" w:eastAsia="Times New Roman" w:hAnsi="Times New Roman" w:cs="Times New Roman"/>
          <w:sz w:val="24"/>
          <w:szCs w:val="24"/>
        </w:rPr>
        <w:t xml:space="preserve">the </w:t>
      </w:r>
      <w:r w:rsidR="005F3E0D" w:rsidRPr="00F37337">
        <w:rPr>
          <w:rFonts w:ascii="Times New Roman" w:eastAsia="Times New Roman" w:hAnsi="Times New Roman" w:cs="Times New Roman"/>
          <w:sz w:val="24"/>
          <w:szCs w:val="24"/>
        </w:rPr>
        <w:t>Snow Data Assimilation System</w:t>
      </w:r>
      <w:r w:rsidR="005F3E0D">
        <w:rPr>
          <w:rFonts w:ascii="Times New Roman" w:eastAsia="Times New Roman" w:hAnsi="Times New Roman" w:cs="Times New Roman"/>
          <w:color w:val="06070B"/>
          <w:sz w:val="24"/>
          <w:szCs w:val="24"/>
        </w:rPr>
        <w:t xml:space="preserve"> (SNODAS;</w:t>
      </w:r>
      <w:r w:rsidR="00F37337">
        <w:rPr>
          <w:rFonts w:ascii="Times New Roman" w:eastAsia="Times New Roman" w:hAnsi="Times New Roman" w:cs="Times New Roman"/>
          <w:color w:val="06070B"/>
          <w:sz w:val="24"/>
          <w:szCs w:val="24"/>
        </w:rPr>
        <w:t xml:space="preserve"> </w:t>
      </w:r>
      <w:hyperlink r:id="rId25" w:history="1">
        <w:r w:rsidR="00F37337" w:rsidRPr="00F37337">
          <w:rPr>
            <w:rStyle w:val="Hyperlink"/>
            <w:rFonts w:ascii="Times New Roman" w:eastAsia="Times New Roman" w:hAnsi="Times New Roman" w:cs="Times New Roman"/>
            <w:sz w:val="24"/>
            <w:szCs w:val="24"/>
          </w:rPr>
          <w:t>https://nsidc.org/data/g02158/versions/1</w:t>
        </w:r>
      </w:hyperlink>
      <w:r w:rsidR="005F3E0D">
        <w:rPr>
          <w:rFonts w:ascii="Times New Roman" w:eastAsia="Times New Roman" w:hAnsi="Times New Roman" w:cs="Times New Roman"/>
          <w:color w:val="06070B"/>
          <w:sz w:val="24"/>
          <w:szCs w:val="24"/>
        </w:rPr>
        <w:t xml:space="preserve"> </w:t>
      </w:r>
      <w:r w:rsidR="00F37337">
        <w:rPr>
          <w:rFonts w:ascii="Times New Roman" w:eastAsia="Times New Roman" w:hAnsi="Times New Roman" w:cs="Times New Roman"/>
          <w:color w:val="06070B"/>
          <w:sz w:val="24"/>
          <w:szCs w:val="24"/>
        </w:rPr>
        <w:t>[</w:t>
      </w:r>
      <w:r w:rsidR="005F3E0D">
        <w:rPr>
          <w:rFonts w:ascii="Times New Roman" w:eastAsia="Times New Roman" w:hAnsi="Times New Roman" w:cs="Times New Roman"/>
          <w:sz w:val="24"/>
          <w:szCs w:val="24"/>
        </w:rPr>
        <w:t xml:space="preserve">National Operational Hydrologic Remote Sensing </w:t>
      </w:r>
      <w:r w:rsidR="005F3E0D">
        <w:rPr>
          <w:rFonts w:ascii="Times New Roman" w:eastAsia="Times New Roman" w:hAnsi="Times New Roman" w:cs="Times New Roman"/>
          <w:sz w:val="24"/>
          <w:szCs w:val="24"/>
        </w:rPr>
        <w:lastRenderedPageBreak/>
        <w:t>Center, 2004</w:t>
      </w:r>
      <w:r w:rsidR="00F37337">
        <w:rPr>
          <w:rFonts w:ascii="Times New Roman" w:eastAsia="Times New Roman" w:hAnsi="Times New Roman" w:cs="Times New Roman"/>
          <w:sz w:val="24"/>
          <w:szCs w:val="24"/>
        </w:rPr>
        <w:t>]</w:t>
      </w:r>
      <w:r w:rsidR="005F3E0D">
        <w:rPr>
          <w:rFonts w:ascii="Times New Roman" w:eastAsia="Times New Roman" w:hAnsi="Times New Roman" w:cs="Times New Roman"/>
          <w:sz w:val="24"/>
          <w:szCs w:val="24"/>
        </w:rPr>
        <w:t>)</w:t>
      </w:r>
      <w:r w:rsidR="00962D04">
        <w:rPr>
          <w:rFonts w:ascii="Times New Roman" w:eastAsia="Times New Roman" w:hAnsi="Times New Roman" w:cs="Times New Roman"/>
          <w:sz w:val="24"/>
          <w:szCs w:val="24"/>
        </w:rPr>
        <w:t xml:space="preserve">; </w:t>
      </w:r>
      <w:r w:rsidR="00700248">
        <w:rPr>
          <w:rFonts w:ascii="Times New Roman" w:eastAsia="Times New Roman" w:hAnsi="Times New Roman" w:cs="Times New Roman"/>
          <w:sz w:val="24"/>
          <w:szCs w:val="24"/>
        </w:rPr>
        <w:t xml:space="preserve">the </w:t>
      </w:r>
      <w:r w:rsidR="00700248" w:rsidRPr="00695796">
        <w:rPr>
          <w:rFonts w:ascii="Times New Roman" w:eastAsia="Times New Roman" w:hAnsi="Times New Roman" w:cs="Times New Roman"/>
          <w:sz w:val="24"/>
          <w:szCs w:val="24"/>
        </w:rPr>
        <w:t>Land Change Monitoring, Assessment, and Projection</w:t>
      </w:r>
      <w:r w:rsidR="00700248">
        <w:rPr>
          <w:rFonts w:ascii="Times New Roman" w:eastAsia="Times New Roman" w:hAnsi="Times New Roman" w:cs="Times New Roman"/>
          <w:sz w:val="24"/>
          <w:szCs w:val="24"/>
        </w:rPr>
        <w:t xml:space="preserve"> (LCMAP;</w:t>
      </w:r>
      <w:r w:rsidR="00695796">
        <w:rPr>
          <w:rFonts w:ascii="Times New Roman" w:eastAsia="Times New Roman" w:hAnsi="Times New Roman" w:cs="Times New Roman"/>
          <w:sz w:val="24"/>
          <w:szCs w:val="24"/>
        </w:rPr>
        <w:t xml:space="preserve"> </w:t>
      </w:r>
      <w:hyperlink r:id="rId26" w:history="1">
        <w:r w:rsidR="00695796" w:rsidRPr="00695796">
          <w:rPr>
            <w:rStyle w:val="Hyperlink"/>
            <w:rFonts w:ascii="Times New Roman" w:eastAsia="Times New Roman" w:hAnsi="Times New Roman" w:cs="Times New Roman"/>
            <w:sz w:val="24"/>
            <w:szCs w:val="24"/>
          </w:rPr>
          <w:t>https://www.usgs.gov/special-topics/lcmap/lcmap-data-access</w:t>
        </w:r>
      </w:hyperlink>
      <w:r w:rsidR="00700248">
        <w:rPr>
          <w:rFonts w:ascii="Times New Roman" w:eastAsia="Times New Roman" w:hAnsi="Times New Roman" w:cs="Times New Roman"/>
          <w:sz w:val="24"/>
          <w:szCs w:val="24"/>
        </w:rPr>
        <w:t xml:space="preserve"> </w:t>
      </w:r>
      <w:r w:rsidR="00695796">
        <w:rPr>
          <w:rFonts w:ascii="Times New Roman" w:eastAsia="Times New Roman" w:hAnsi="Times New Roman" w:cs="Times New Roman"/>
          <w:sz w:val="24"/>
          <w:szCs w:val="24"/>
        </w:rPr>
        <w:t>[</w:t>
      </w:r>
      <w:proofErr w:type="spellStart"/>
      <w:r w:rsidR="00700248">
        <w:rPr>
          <w:rFonts w:ascii="Times New Roman" w:eastAsia="Times New Roman" w:hAnsi="Times New Roman" w:cs="Times New Roman"/>
          <w:sz w:val="24"/>
          <w:szCs w:val="24"/>
        </w:rPr>
        <w:t>Pengra</w:t>
      </w:r>
      <w:proofErr w:type="spellEnd"/>
      <w:r w:rsidR="00700248">
        <w:rPr>
          <w:rFonts w:ascii="Times New Roman" w:eastAsia="Times New Roman" w:hAnsi="Times New Roman" w:cs="Times New Roman"/>
          <w:sz w:val="24"/>
          <w:szCs w:val="24"/>
        </w:rPr>
        <w:t xml:space="preserve"> et al. 2020</w:t>
      </w:r>
      <w:r w:rsidR="00695796">
        <w:rPr>
          <w:rFonts w:ascii="Times New Roman" w:eastAsia="Times New Roman" w:hAnsi="Times New Roman" w:cs="Times New Roman"/>
          <w:sz w:val="24"/>
          <w:szCs w:val="24"/>
        </w:rPr>
        <w:t>]</w:t>
      </w:r>
      <w:r w:rsidR="00700248">
        <w:rPr>
          <w:rFonts w:ascii="Times New Roman" w:eastAsia="Times New Roman" w:hAnsi="Times New Roman" w:cs="Times New Roman"/>
          <w:sz w:val="24"/>
          <w:szCs w:val="24"/>
        </w:rPr>
        <w:t xml:space="preserve">); and </w:t>
      </w:r>
      <w:r w:rsidR="00B91665">
        <w:rPr>
          <w:rFonts w:ascii="Times New Roman" w:eastAsia="Times New Roman" w:hAnsi="Times New Roman" w:cs="Times New Roman"/>
          <w:sz w:val="24"/>
          <w:szCs w:val="24"/>
        </w:rPr>
        <w:t xml:space="preserve">an updated version of </w:t>
      </w:r>
      <w:r w:rsidR="00700248">
        <w:rPr>
          <w:rFonts w:ascii="Times New Roman" w:eastAsia="Times New Roman" w:hAnsi="Times New Roman" w:cs="Times New Roman"/>
          <w:sz w:val="24"/>
          <w:szCs w:val="24"/>
        </w:rPr>
        <w:t xml:space="preserve">the </w:t>
      </w:r>
      <w:r w:rsidR="00962D04" w:rsidRPr="0077568F">
        <w:rPr>
          <w:rFonts w:ascii="Times New Roman" w:eastAsia="Times New Roman" w:hAnsi="Times New Roman" w:cs="Times New Roman"/>
          <w:sz w:val="24"/>
          <w:szCs w:val="24"/>
        </w:rPr>
        <w:t>Wyoming Game and Fish Department’s Feed Ground Locations shapefile</w:t>
      </w:r>
      <w:r w:rsidR="00B91665">
        <w:rPr>
          <w:rStyle w:val="Hyperlink"/>
          <w:rFonts w:ascii="Times New Roman" w:eastAsia="Times New Roman" w:hAnsi="Times New Roman" w:cs="Times New Roman"/>
          <w:sz w:val="24"/>
          <w:szCs w:val="24"/>
        </w:rPr>
        <w:t xml:space="preserve">  </w:t>
      </w:r>
      <w:r w:rsidR="00B91665">
        <w:rPr>
          <w:rFonts w:ascii="Times New Roman" w:eastAsia="Times New Roman" w:hAnsi="Times New Roman" w:cs="Times New Roman"/>
          <w:sz w:val="24"/>
          <w:szCs w:val="24"/>
        </w:rPr>
        <w:t xml:space="preserve">(original: </w:t>
      </w:r>
      <w:hyperlink r:id="rId27" w:history="1">
        <w:r w:rsidR="00B91665" w:rsidRPr="00B91665">
          <w:rPr>
            <w:rStyle w:val="Hyperlink"/>
            <w:rFonts w:ascii="Times New Roman" w:eastAsia="Times New Roman" w:hAnsi="Times New Roman" w:cs="Times New Roman"/>
            <w:sz w:val="24"/>
            <w:szCs w:val="24"/>
          </w:rPr>
          <w:t>https://wgfd.wyo.gov/Wildlife-in-Wyoming/Geospatial-Data/Big-Game-GIS-Data</w:t>
        </w:r>
      </w:hyperlink>
      <w:r w:rsidR="00B91665">
        <w:rPr>
          <w:rFonts w:ascii="Times New Roman" w:eastAsia="Times New Roman" w:hAnsi="Times New Roman" w:cs="Times New Roman"/>
          <w:sz w:val="24"/>
          <w:szCs w:val="24"/>
        </w:rPr>
        <w:t xml:space="preserve">; updated: </w:t>
      </w:r>
      <w:hyperlink r:id="rId28" w:history="1">
        <w:r w:rsidR="00B91665" w:rsidRPr="00B91665">
          <w:rPr>
            <w:rStyle w:val="Hyperlink"/>
            <w:rFonts w:ascii="Times New Roman" w:eastAsia="Times New Roman" w:hAnsi="Times New Roman" w:cs="Times New Roman"/>
            <w:sz w:val="24"/>
            <w:szCs w:val="24"/>
          </w:rPr>
          <w:t>https://github.com/gabezuckerman/Plasticity1/tree/main/covariates/feed/data</w:t>
        </w:r>
      </w:hyperlink>
      <w:r w:rsidR="00B91665">
        <w:rPr>
          <w:rFonts w:ascii="Times New Roman" w:eastAsia="Times New Roman" w:hAnsi="Times New Roman" w:cs="Times New Roman"/>
          <w:sz w:val="24"/>
          <w:szCs w:val="24"/>
        </w:rPr>
        <w:t>)</w:t>
      </w:r>
      <w:r w:rsidR="00962D04">
        <w:rPr>
          <w:rFonts w:ascii="Times New Roman" w:eastAsia="Times New Roman" w:hAnsi="Times New Roman" w:cs="Times New Roman"/>
          <w:sz w:val="24"/>
          <w:szCs w:val="24"/>
        </w:rPr>
        <w:t>. For each of the previously mentioned open-source datasets, the query details are discussed in the “Covariate Extraction”</w:t>
      </w:r>
      <w:r w:rsidR="00DA58C0">
        <w:rPr>
          <w:rFonts w:ascii="Times New Roman" w:eastAsia="Times New Roman" w:hAnsi="Times New Roman" w:cs="Times New Roman"/>
          <w:sz w:val="24"/>
          <w:szCs w:val="24"/>
        </w:rPr>
        <w:t xml:space="preserve"> section</w:t>
      </w:r>
      <w:r w:rsidR="00962D04">
        <w:rPr>
          <w:rFonts w:ascii="Times New Roman" w:eastAsia="Times New Roman" w:hAnsi="Times New Roman" w:cs="Times New Roman"/>
          <w:sz w:val="24"/>
          <w:szCs w:val="24"/>
        </w:rPr>
        <w:t xml:space="preserve"> in the “Methods”.</w:t>
      </w:r>
    </w:p>
    <w:p w14:paraId="16C96284" w14:textId="77777777" w:rsidR="00962D04" w:rsidRDefault="00962D04" w:rsidP="00E64B5A">
      <w:pPr>
        <w:rPr>
          <w:rFonts w:ascii="Frank Ruhl Libre" w:eastAsia="Times New Roman" w:hAnsi="Frank Ruhl Libre" w:cs="Frank Ruhl Libre"/>
          <w:color w:val="212529"/>
          <w:sz w:val="27"/>
          <w:szCs w:val="27"/>
          <w:shd w:val="clear" w:color="auto" w:fill="FFFFFF"/>
          <w:lang w:val="en-US"/>
        </w:rPr>
      </w:pPr>
    </w:p>
    <w:p w14:paraId="71E09A21" w14:textId="717736B1" w:rsidR="00E970A3" w:rsidRPr="00036D9F" w:rsidRDefault="003219E4" w:rsidP="00E1073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Key Words: </w:t>
      </w:r>
      <w:r w:rsidR="005C0179">
        <w:rPr>
          <w:rFonts w:ascii="Times New Roman" w:hAnsi="Times New Roman" w:cs="Times New Roman"/>
          <w:color w:val="000000"/>
          <w:sz w:val="24"/>
          <w:szCs w:val="24"/>
        </w:rPr>
        <w:t>elk;</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 xml:space="preserve">GPS tracking; Greater Yellowstone Ecosystem; </w:t>
      </w:r>
      <w:r w:rsidR="005C0179">
        <w:rPr>
          <w:rFonts w:ascii="Times New Roman" w:hAnsi="Times New Roman" w:cs="Times New Roman"/>
          <w:color w:val="000000"/>
          <w:sz w:val="24"/>
          <w:szCs w:val="24"/>
        </w:rPr>
        <w:t>migratory plasticity; migratory portfolios;</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migratory tactic;</w:t>
      </w:r>
      <w:r w:rsidR="005C0179">
        <w:rPr>
          <w:rFonts w:ascii="Times New Roman" w:hAnsi="Times New Roman" w:cs="Times New Roman"/>
          <w:color w:val="000000"/>
          <w:sz w:val="24"/>
          <w:szCs w:val="24"/>
        </w:rPr>
        <w:t xml:space="preserve"> movement ecology;</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partial migration;</w:t>
      </w:r>
      <w:r w:rsidR="005C0179">
        <w:rPr>
          <w:rFonts w:ascii="Times New Roman" w:hAnsi="Times New Roman" w:cs="Times New Roman"/>
          <w:color w:val="000000"/>
          <w:sz w:val="24"/>
          <w:szCs w:val="24"/>
        </w:rPr>
        <w:t xml:space="preserve"> switching behavior</w:t>
      </w:r>
      <w:r w:rsidR="00AD306F">
        <w:rPr>
          <w:rFonts w:ascii="Times New Roman" w:hAnsi="Times New Roman" w:cs="Times New Roman"/>
          <w:color w:val="000000"/>
          <w:sz w:val="24"/>
          <w:szCs w:val="24"/>
        </w:rPr>
        <w:t>.</w:t>
      </w:r>
      <w:r w:rsidR="00DA7F62">
        <w:rPr>
          <w:rFonts w:ascii="Times New Roman" w:eastAsia="Times New Roman" w:hAnsi="Times New Roman" w:cs="Times New Roman"/>
          <w:color w:val="000000" w:themeColor="text1"/>
          <w:sz w:val="24"/>
          <w:szCs w:val="24"/>
        </w:rPr>
        <w:br w:type="page"/>
      </w:r>
    </w:p>
    <w:p w14:paraId="0906124F" w14:textId="14045205" w:rsidR="00C76247" w:rsidRDefault="00E24BFD">
      <w:pPr>
        <w:spacing w:before="200"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Abstract</w:t>
      </w:r>
    </w:p>
    <w:p w14:paraId="214BE17A" w14:textId="1F3CFF13" w:rsidR="008E7F5E" w:rsidRPr="00FF6C03" w:rsidRDefault="00FF6C03" w:rsidP="00FF6C03">
      <w:pPr>
        <w:rPr>
          <w:rFonts w:ascii="Times New Roman" w:eastAsia="Times New Roman" w:hAnsi="Times New Roman" w:cs="Times New Roman"/>
          <w:sz w:val="24"/>
          <w:szCs w:val="24"/>
          <w:lang w:val="en-US"/>
        </w:rPr>
      </w:pPr>
      <w:bookmarkStart w:id="12" w:name="_Hlk113615450"/>
      <w:r w:rsidRPr="00FF6C03">
        <w:rPr>
          <w:rFonts w:ascii="Times New Roman" w:eastAsia="Times New Roman" w:hAnsi="Times New Roman" w:cs="Times New Roman"/>
          <w:color w:val="222222"/>
          <w:sz w:val="24"/>
          <w:szCs w:val="24"/>
          <w:lang w:val="en-US"/>
        </w:rPr>
        <w:t>A growing body of evidence shows that some ungulates alternate between migratory and non-</w:t>
      </w:r>
      <w:r w:rsidRPr="00FF6C03">
        <w:rPr>
          <w:rFonts w:ascii="Times New Roman" w:eastAsia="Times New Roman" w:hAnsi="Times New Roman" w:cs="Times New Roman"/>
          <w:color w:val="222222"/>
          <w:sz w:val="24"/>
          <w:szCs w:val="24"/>
          <w:shd w:val="clear" w:color="auto" w:fill="FFFFFF"/>
          <w:lang w:val="en-US"/>
        </w:rPr>
        <w:t>migratory behaviors among years</w:t>
      </w:r>
      <w:r w:rsidRPr="001770D5">
        <w:rPr>
          <w:rFonts w:ascii="Times New Roman" w:eastAsia="Times New Roman" w:hAnsi="Times New Roman" w:cs="Times New Roman"/>
          <w:sz w:val="24"/>
          <w:szCs w:val="24"/>
          <w:lang w:val="en-US"/>
        </w:rPr>
        <w:t>.</w:t>
      </w:r>
      <w:r w:rsidR="008E7F5E" w:rsidRPr="00FF6C03">
        <w:rPr>
          <w:rFonts w:ascii="Times New Roman" w:eastAsia="Times New Roman" w:hAnsi="Times New Roman" w:cs="Times New Roman"/>
          <w:bCs/>
          <w:sz w:val="24"/>
          <w:szCs w:val="24"/>
        </w:rPr>
        <w:t xml:space="preserve"> </w:t>
      </w:r>
      <w:r w:rsidRPr="00FF6C03">
        <w:rPr>
          <w:rFonts w:ascii="Times New Roman" w:eastAsia="Times New Roman" w:hAnsi="Times New Roman" w:cs="Times New Roman"/>
          <w:color w:val="222222"/>
          <w:sz w:val="24"/>
          <w:szCs w:val="24"/>
          <w:shd w:val="clear" w:color="auto" w:fill="FFFFFF"/>
          <w:lang w:val="en-US"/>
        </w:rPr>
        <w:t>Yet it remains unclear whether such short-term behavioral changes can help explain reported declines in ungulate migration worldwide, as opposed to long-term demographic changes</w:t>
      </w:r>
      <w:r w:rsidRPr="00FF6C03">
        <w:rPr>
          <w:rFonts w:ascii="Times New Roman" w:eastAsia="Times New Roman" w:hAnsi="Times New Roman" w:cs="Times New Roman"/>
          <w:sz w:val="24"/>
          <w:szCs w:val="24"/>
          <w:lang w:val="en-US"/>
        </w:rPr>
        <w:t xml:space="preserve"> </w:t>
      </w:r>
      <w:r w:rsidR="008E7F5E">
        <w:rPr>
          <w:rFonts w:ascii="Times New Roman" w:eastAsia="Times New Roman" w:hAnsi="Times New Roman" w:cs="Times New Roman"/>
          <w:bCs/>
          <w:sz w:val="24"/>
          <w:szCs w:val="24"/>
        </w:rPr>
        <w:t>or shorter-term behavioral changes. Furthermore, advances in tracking technology reveal that a simple distinction between migration and non-migration may not sufficiently describe all individual behaviors. To better understand the dynamics and drivers of ungulate switching behavior, we investigated 14 years of movement data from 361 elk in 20 herds across the Greater Yellowstone Ecosystem. First, we categorized yearly individual behaviors using a clustering algorithm that identified similar migratory tactics across a continuum of behaviors. Then, we tested 7 hypotheses to explain why some ungulates switch behaviors, and we evaluated how behavioral changes affected the proportions of different behaviors across the system. We identified four distinct behavioral tactics: residents (4.8% of elk-years), short</w:t>
      </w:r>
      <w:ins w:id="13" w:author="Gabe Zuckerman" w:date="2023-01-06T09:24:00Z">
        <w:r w:rsidR="00E14D9F">
          <w:rPr>
            <w:rFonts w:ascii="Times New Roman" w:eastAsia="Times New Roman" w:hAnsi="Times New Roman" w:cs="Times New Roman"/>
            <w:bCs/>
            <w:sz w:val="24"/>
            <w:szCs w:val="24"/>
          </w:rPr>
          <w:t>-</w:t>
        </w:r>
      </w:ins>
      <w:del w:id="14" w:author="Gabe Zuckerman" w:date="2023-01-06T09:24:00Z">
        <w:r w:rsidR="008E7F5E" w:rsidDel="00E14D9F">
          <w:rPr>
            <w:rFonts w:ascii="Times New Roman" w:eastAsia="Times New Roman" w:hAnsi="Times New Roman" w:cs="Times New Roman"/>
            <w:bCs/>
            <w:sz w:val="24"/>
            <w:szCs w:val="24"/>
          </w:rPr>
          <w:delText xml:space="preserve"> </w:delText>
        </w:r>
      </w:del>
      <w:r w:rsidR="008E7F5E">
        <w:rPr>
          <w:rFonts w:ascii="Times New Roman" w:eastAsia="Times New Roman" w:hAnsi="Times New Roman" w:cs="Times New Roman"/>
          <w:bCs/>
          <w:sz w:val="24"/>
          <w:szCs w:val="24"/>
        </w:rPr>
        <w:t xml:space="preserve">distance migrants (53.7%), elevational migrants (21.9%) and long-distance migrants (19.6%). Of the 20 herds, 18 were partially migratory, and five had all four movement tactics present. We observed switches between migratory tactics in all sets of consecutive years during our study period, with an average of 22.5% of individual elk changing movement tactics from one year to the next. Elk in herds with higher movement tactic diversity were significantly more likely to switch tactics, and often responded more effectively to adverse environmental conditions, than those in herds with low movement tactic diversity. </w:t>
      </w:r>
      <w:ins w:id="15" w:author="Gabe Zuckerman" w:date="2023-01-06T08:31:00Z">
        <w:r w:rsidR="003A0D69">
          <w:rPr>
            <w:rFonts w:ascii="Times New Roman" w:eastAsia="Times New Roman" w:hAnsi="Times New Roman" w:cs="Times New Roman"/>
            <w:bCs/>
            <w:sz w:val="24"/>
            <w:szCs w:val="24"/>
          </w:rPr>
          <w:t xml:space="preserve">During our study period, </w:t>
        </w:r>
      </w:ins>
      <w:commentRangeStart w:id="16"/>
      <w:del w:id="17" w:author="Gabe Zuckerman" w:date="2023-01-06T08:31:00Z">
        <w:r w:rsidR="008E7F5E" w:rsidDel="003A0D69">
          <w:rPr>
            <w:rFonts w:ascii="Times New Roman" w:eastAsia="Times New Roman" w:hAnsi="Times New Roman" w:cs="Times New Roman"/>
            <w:bCs/>
            <w:sz w:val="24"/>
            <w:szCs w:val="24"/>
          </w:rPr>
          <w:delText>S</w:delText>
        </w:r>
      </w:del>
      <w:ins w:id="18" w:author="Gabe Zuckerman" w:date="2023-01-06T08:31:00Z">
        <w:r w:rsidR="003A0D69">
          <w:rPr>
            <w:rFonts w:ascii="Times New Roman" w:eastAsia="Times New Roman" w:hAnsi="Times New Roman" w:cs="Times New Roman"/>
            <w:bCs/>
            <w:sz w:val="24"/>
            <w:szCs w:val="24"/>
          </w:rPr>
          <w:t>s</w:t>
        </w:r>
      </w:ins>
      <w:r w:rsidR="008E7F5E">
        <w:rPr>
          <w:rFonts w:ascii="Times New Roman" w:eastAsia="Times New Roman" w:hAnsi="Times New Roman" w:cs="Times New Roman"/>
          <w:bCs/>
          <w:sz w:val="24"/>
          <w:szCs w:val="24"/>
        </w:rPr>
        <w:t>witching increased the prevalence of both short- and long-distance migrants, decreased the prevalence of elevational migrants, and had no effect on the prevalence of residents</w:t>
      </w:r>
      <w:del w:id="19" w:author="Gabe Zuckerman" w:date="2023-01-06T08:31:00Z">
        <w:r w:rsidR="008E7F5E" w:rsidDel="003A0D69">
          <w:rPr>
            <w:rFonts w:ascii="Times New Roman" w:eastAsia="Times New Roman" w:hAnsi="Times New Roman" w:cs="Times New Roman"/>
            <w:bCs/>
            <w:sz w:val="24"/>
            <w:szCs w:val="24"/>
          </w:rPr>
          <w:delText xml:space="preserve"> during the time of our study</w:delText>
        </w:r>
      </w:del>
      <w:r w:rsidR="008E7F5E">
        <w:rPr>
          <w:rFonts w:ascii="Times New Roman" w:eastAsia="Times New Roman" w:hAnsi="Times New Roman" w:cs="Times New Roman"/>
          <w:bCs/>
          <w:sz w:val="24"/>
          <w:szCs w:val="24"/>
        </w:rPr>
        <w:t xml:space="preserve">. Our findings suggest that rather than contributing to the declining migratory behavior found in the GYE, switching behavior </w:t>
      </w:r>
      <w:ins w:id="20" w:author="Gabe Zuckerman" w:date="2023-01-06T09:53:00Z">
        <w:r w:rsidR="0059183A">
          <w:rPr>
            <w:rFonts w:ascii="Times New Roman" w:eastAsia="Times New Roman" w:hAnsi="Times New Roman" w:cs="Times New Roman"/>
            <w:bCs/>
            <w:sz w:val="24"/>
            <w:szCs w:val="24"/>
          </w:rPr>
          <w:t xml:space="preserve">may </w:t>
        </w:r>
      </w:ins>
      <w:del w:id="21" w:author="Gabe Zuckerman" w:date="2023-01-06T08:32:00Z">
        <w:r w:rsidR="008E7F5E" w:rsidDel="00264642">
          <w:rPr>
            <w:rFonts w:ascii="Times New Roman" w:eastAsia="Times New Roman" w:hAnsi="Times New Roman" w:cs="Times New Roman"/>
            <w:bCs/>
            <w:sz w:val="24"/>
            <w:szCs w:val="24"/>
          </w:rPr>
          <w:delText>may help enable its long-term persistence</w:delText>
        </w:r>
      </w:del>
      <w:ins w:id="22" w:author="Gabe Zuckerman" w:date="2023-01-06T08:32:00Z">
        <w:r w:rsidR="00264642">
          <w:rPr>
            <w:rFonts w:ascii="Times New Roman" w:eastAsia="Times New Roman" w:hAnsi="Times New Roman" w:cs="Times New Roman"/>
            <w:bCs/>
            <w:sz w:val="24"/>
            <w:szCs w:val="24"/>
          </w:rPr>
          <w:t>enable</w:t>
        </w:r>
      </w:ins>
      <w:ins w:id="23" w:author="Gabe Zuckerman" w:date="2023-01-06T09:52:00Z">
        <w:r w:rsidR="00911DBE">
          <w:rPr>
            <w:rFonts w:ascii="Times New Roman" w:eastAsia="Times New Roman" w:hAnsi="Times New Roman" w:cs="Times New Roman"/>
            <w:bCs/>
            <w:sz w:val="24"/>
            <w:szCs w:val="24"/>
          </w:rPr>
          <w:t xml:space="preserve"> greater</w:t>
        </w:r>
      </w:ins>
      <w:ins w:id="24" w:author="Gabe Zuckerman" w:date="2023-01-06T08:32:00Z">
        <w:r w:rsidR="00264642">
          <w:rPr>
            <w:rFonts w:ascii="Times New Roman" w:eastAsia="Times New Roman" w:hAnsi="Times New Roman" w:cs="Times New Roman"/>
            <w:bCs/>
            <w:sz w:val="24"/>
            <w:szCs w:val="24"/>
          </w:rPr>
          <w:t xml:space="preserve"> </w:t>
        </w:r>
      </w:ins>
      <w:ins w:id="25" w:author="Gabe Zuckerman" w:date="2023-01-06T09:52:00Z">
        <w:r w:rsidR="00911DBE">
          <w:rPr>
            <w:rFonts w:ascii="Times New Roman" w:eastAsia="Times New Roman" w:hAnsi="Times New Roman" w:cs="Times New Roman"/>
            <w:bCs/>
            <w:sz w:val="24"/>
            <w:szCs w:val="24"/>
          </w:rPr>
          <w:t>resiliency</w:t>
        </w:r>
      </w:ins>
      <w:ins w:id="26" w:author="Gabe Zuckerman" w:date="2023-01-06T08:32:00Z">
        <w:r w:rsidR="00264642">
          <w:rPr>
            <w:rFonts w:ascii="Times New Roman" w:eastAsia="Times New Roman" w:hAnsi="Times New Roman" w:cs="Times New Roman"/>
            <w:bCs/>
            <w:sz w:val="24"/>
            <w:szCs w:val="24"/>
          </w:rPr>
          <w:t xml:space="preserve"> </w:t>
        </w:r>
      </w:ins>
      <w:ins w:id="27" w:author="Gabe Zuckerman" w:date="2023-01-06T09:51:00Z">
        <w:r w:rsidR="00911DBE">
          <w:rPr>
            <w:rFonts w:ascii="Times New Roman" w:eastAsia="Times New Roman" w:hAnsi="Times New Roman" w:cs="Times New Roman"/>
            <w:bCs/>
            <w:sz w:val="24"/>
            <w:szCs w:val="24"/>
          </w:rPr>
          <w:t>to</w:t>
        </w:r>
      </w:ins>
      <w:ins w:id="28" w:author="Gabe Zuckerman" w:date="2023-01-06T09:22:00Z">
        <w:r w:rsidR="00A50302">
          <w:rPr>
            <w:rFonts w:ascii="Times New Roman" w:eastAsia="Times New Roman" w:hAnsi="Times New Roman" w:cs="Times New Roman"/>
            <w:bCs/>
            <w:sz w:val="24"/>
            <w:szCs w:val="24"/>
          </w:rPr>
          <w:t xml:space="preserve"> </w:t>
        </w:r>
      </w:ins>
      <w:ins w:id="29" w:author="Gabe Zuckerman" w:date="2023-01-06T09:52:00Z">
        <w:r w:rsidR="00911DBE">
          <w:rPr>
            <w:rFonts w:ascii="Times New Roman" w:eastAsia="Times New Roman" w:hAnsi="Times New Roman" w:cs="Times New Roman"/>
            <w:bCs/>
            <w:sz w:val="24"/>
            <w:szCs w:val="24"/>
          </w:rPr>
          <w:t>continuously changing environmental and anthropogenic</w:t>
        </w:r>
      </w:ins>
      <w:ins w:id="30" w:author="Gabe Zuckerman" w:date="2023-01-06T08:32:00Z">
        <w:r w:rsidR="00264642">
          <w:rPr>
            <w:rFonts w:ascii="Times New Roman" w:eastAsia="Times New Roman" w:hAnsi="Times New Roman" w:cs="Times New Roman"/>
            <w:bCs/>
            <w:sz w:val="24"/>
            <w:szCs w:val="24"/>
          </w:rPr>
          <w:t xml:space="preserve"> conditions</w:t>
        </w:r>
      </w:ins>
      <w:ins w:id="31" w:author="Gabe Zuckerman" w:date="2023-01-06T09:22:00Z">
        <w:r w:rsidR="00A50302">
          <w:rPr>
            <w:rFonts w:ascii="Times New Roman" w:eastAsia="Times New Roman" w:hAnsi="Times New Roman" w:cs="Times New Roman"/>
            <w:bCs/>
            <w:sz w:val="24"/>
            <w:szCs w:val="24"/>
          </w:rPr>
          <w:t>.</w:t>
        </w:r>
      </w:ins>
      <w:del w:id="32" w:author="Gabe Zuckerman" w:date="2023-01-06T09:22:00Z">
        <w:r w:rsidR="008E7F5E" w:rsidDel="00A50302">
          <w:rPr>
            <w:rFonts w:ascii="Times New Roman" w:eastAsia="Times New Roman" w:hAnsi="Times New Roman" w:cs="Times New Roman"/>
            <w:bCs/>
            <w:sz w:val="24"/>
            <w:szCs w:val="24"/>
          </w:rPr>
          <w:delText>.</w:delText>
        </w:r>
        <w:commentRangeEnd w:id="16"/>
        <w:r w:rsidR="00F567AD" w:rsidDel="00A50302">
          <w:rPr>
            <w:rStyle w:val="CommentReference"/>
          </w:rPr>
          <w:commentReference w:id="16"/>
        </w:r>
      </w:del>
    </w:p>
    <w:bookmarkEnd w:id="12"/>
    <w:p w14:paraId="04CB39D9" w14:textId="67448746" w:rsidR="00946B04" w:rsidRDefault="00946B0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48F912AD" w14:textId="77777777" w:rsidR="00C76247" w:rsidRDefault="00E24BFD">
      <w:pPr>
        <w:spacing w:before="200" w:after="2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Introduction</w:t>
      </w:r>
    </w:p>
    <w:p w14:paraId="164E569C" w14:textId="77777777"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Partial migration, in which varied migratory and non-migratory movements occur in a single population (Lundberg, 1988, Chapman et al. 2011), occurs across taxa including invertebrates (Hansson and </w:t>
      </w:r>
      <w:proofErr w:type="spellStart"/>
      <w:r>
        <w:rPr>
          <w:rFonts w:ascii="Times New Roman" w:eastAsia="Times New Roman" w:hAnsi="Times New Roman" w:cs="Times New Roman"/>
          <w:sz w:val="24"/>
          <w:szCs w:val="24"/>
        </w:rPr>
        <w:t>Hylander</w:t>
      </w:r>
      <w:proofErr w:type="spellEnd"/>
      <w:r>
        <w:rPr>
          <w:rFonts w:ascii="Times New Roman" w:eastAsia="Times New Roman" w:hAnsi="Times New Roman" w:cs="Times New Roman"/>
          <w:sz w:val="24"/>
          <w:szCs w:val="24"/>
        </w:rPr>
        <w:t>, 2009), fish (O’Neal and Stanford, 2011), birds (Lundberg, 1988) and mammals (Berg et al. 2019; Gowan et al. 2019). Partial migration can be maintained by demographic processes driven by differential fitness benefits of migratory tactics (e.g., Hebblewhite and Merrill, 2011; Cole et al. 2015) or by behavioral plasticity driven by interacting intrinsic and extrinsic influences (e.g. genes [Pulido et al. 2011], animal age [</w:t>
      </w:r>
      <w:proofErr w:type="spellStart"/>
      <w:r>
        <w:rPr>
          <w:rFonts w:ascii="Times New Roman" w:eastAsia="Times New Roman" w:hAnsi="Times New Roman" w:cs="Times New Roman"/>
          <w:sz w:val="24"/>
          <w:szCs w:val="24"/>
        </w:rPr>
        <w:t>Clutton</w:t>
      </w:r>
      <w:proofErr w:type="spellEnd"/>
      <w:r>
        <w:rPr>
          <w:rFonts w:ascii="Times New Roman" w:eastAsia="Times New Roman" w:hAnsi="Times New Roman" w:cs="Times New Roman"/>
          <w:sz w:val="24"/>
          <w:szCs w:val="24"/>
        </w:rPr>
        <w:t xml:space="preserve">-Brock, 1984], reproductive status [Berg et al. 2019], forage availability [Fryxell and Sinclair 1988], climate [Xu et al. 2021], anthropogenic influence [Barker et al. 2019b], socio-cultural learning [Dodson 1988]). A clear grasp of the drivers of behavioral plasticity is a critical, yet often missing, first step to understanding adaptations of migratory species amid rapid climatic and anthropogenic change (Middleton et al. 2020; Xu et al. 2021). </w:t>
      </w:r>
    </w:p>
    <w:p w14:paraId="565D5764" w14:textId="6A1DA500"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tracking of animal movements has revealed growing evidence of individuals switching between migratory and non-migratory tactics </w:t>
      </w:r>
      <w:r w:rsidR="00C34DAA">
        <w:rPr>
          <w:rFonts w:ascii="Times New Roman" w:eastAsia="Times New Roman" w:hAnsi="Times New Roman" w:cs="Times New Roman"/>
          <w:sz w:val="24"/>
          <w:szCs w:val="24"/>
        </w:rPr>
        <w:t>from one year to the next</w:t>
      </w:r>
      <w:r>
        <w:rPr>
          <w:rFonts w:ascii="Times New Roman" w:eastAsia="Times New Roman" w:hAnsi="Times New Roman" w:cs="Times New Roman"/>
          <w:sz w:val="24"/>
          <w:szCs w:val="24"/>
        </w:rPr>
        <w:t xml:space="preserve">, suggesting that behavioral plasticity may play a key role in maintaining partial migration. </w:t>
      </w:r>
      <w:r w:rsidR="008E7F5E">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ungulates</w:t>
      </w:r>
      <w:r w:rsidR="008E7F5E">
        <w:rPr>
          <w:rFonts w:ascii="Times New Roman" w:eastAsia="Times New Roman" w:hAnsi="Times New Roman" w:cs="Times New Roman"/>
          <w:sz w:val="24"/>
          <w:szCs w:val="24"/>
        </w:rPr>
        <w:t xml:space="preserve"> in particular</w:t>
      </w:r>
      <w:r>
        <w:rPr>
          <w:rFonts w:ascii="Times New Roman" w:eastAsia="Times New Roman" w:hAnsi="Times New Roman" w:cs="Times New Roman"/>
          <w:sz w:val="24"/>
          <w:szCs w:val="24"/>
        </w:rPr>
        <w:t xml:space="preserve">, recent work indicates many individuals switch migratory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although switching rates vary considerably within and among species (e.g., mule deer (</w:t>
      </w:r>
      <w:r>
        <w:rPr>
          <w:rFonts w:ascii="Times New Roman" w:eastAsia="Times New Roman" w:hAnsi="Times New Roman" w:cs="Times New Roman"/>
          <w:i/>
          <w:sz w:val="24"/>
          <w:szCs w:val="24"/>
        </w:rPr>
        <w:t>Odocoileus hemionus</w:t>
      </w:r>
      <w:r>
        <w:rPr>
          <w:rFonts w:ascii="Times New Roman" w:eastAsia="Times New Roman" w:hAnsi="Times New Roman" w:cs="Times New Roman"/>
          <w:sz w:val="24"/>
          <w:szCs w:val="24"/>
        </w:rPr>
        <w:t xml:space="preserve">), Sawyer et al. 2018,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bighorn sheep (</w:t>
      </w:r>
      <w:r>
        <w:rPr>
          <w:rFonts w:ascii="Times New Roman" w:eastAsia="Times New Roman" w:hAnsi="Times New Roman" w:cs="Times New Roman"/>
          <w:i/>
          <w:color w:val="202122"/>
          <w:sz w:val="24"/>
          <w:szCs w:val="24"/>
        </w:rPr>
        <w:t>Ovis canadensis</w:t>
      </w:r>
      <w:r>
        <w:rPr>
          <w:i/>
          <w:color w:val="202122"/>
          <w:sz w:val="21"/>
          <w:szCs w:val="21"/>
        </w:rPr>
        <w:t>)</w:t>
      </w:r>
      <w:r>
        <w:rPr>
          <w:rFonts w:ascii="Times New Roman" w:eastAsia="Times New Roman" w:hAnsi="Times New Roman" w:cs="Times New Roman"/>
          <w:sz w:val="24"/>
          <w:szCs w:val="24"/>
        </w:rPr>
        <w:t xml:space="preserve">, Spitz et al. 2018, Lowrey et al. 2020). </w:t>
      </w:r>
      <w:r w:rsidR="008E7F5E">
        <w:rPr>
          <w:rFonts w:ascii="Times New Roman" w:eastAsia="Times New Roman" w:hAnsi="Times New Roman" w:cs="Times New Roman"/>
          <w:sz w:val="24"/>
          <w:szCs w:val="24"/>
        </w:rPr>
        <w:t>Because few studies have investigated the drivers of switching behaviors, the causes of variation in this behavioral plasticity are not well understood (</w:t>
      </w:r>
      <w:proofErr w:type="spellStart"/>
      <w:r w:rsidR="008E7F5E">
        <w:rPr>
          <w:rFonts w:ascii="Times New Roman" w:eastAsia="Times New Roman" w:hAnsi="Times New Roman" w:cs="Times New Roman"/>
          <w:sz w:val="24"/>
          <w:szCs w:val="24"/>
        </w:rPr>
        <w:t>Picardi</w:t>
      </w:r>
      <w:proofErr w:type="spellEnd"/>
      <w:r w:rsidR="008E7F5E">
        <w:rPr>
          <w:rFonts w:ascii="Times New Roman" w:eastAsia="Times New Roman" w:hAnsi="Times New Roman" w:cs="Times New Roman"/>
          <w:sz w:val="24"/>
          <w:szCs w:val="24"/>
        </w:rPr>
        <w:t xml:space="preserve"> et al. 2020; Lowrey et al. 2020; </w:t>
      </w:r>
      <w:proofErr w:type="spellStart"/>
      <w:r w:rsidR="008E7F5E">
        <w:rPr>
          <w:rFonts w:ascii="Times New Roman" w:eastAsia="Times New Roman" w:hAnsi="Times New Roman" w:cs="Times New Roman"/>
          <w:sz w:val="24"/>
          <w:szCs w:val="24"/>
        </w:rPr>
        <w:t>Denryter</w:t>
      </w:r>
      <w:proofErr w:type="spellEnd"/>
      <w:r w:rsidR="008E7F5E">
        <w:rPr>
          <w:rFonts w:ascii="Times New Roman" w:eastAsia="Times New Roman" w:hAnsi="Times New Roman" w:cs="Times New Roman"/>
          <w:sz w:val="24"/>
          <w:szCs w:val="24"/>
        </w:rPr>
        <w:t xml:space="preserve"> et al. 2021). </w:t>
      </w:r>
      <w:r>
        <w:rPr>
          <w:rFonts w:ascii="Times New Roman" w:eastAsia="Times New Roman" w:hAnsi="Times New Roman" w:cs="Times New Roman"/>
          <w:sz w:val="24"/>
          <w:szCs w:val="24"/>
        </w:rPr>
        <w:t>For instance, reported switching rates of elk (</w:t>
      </w:r>
      <w:r>
        <w:rPr>
          <w:rFonts w:ascii="Times New Roman" w:eastAsia="Times New Roman" w:hAnsi="Times New Roman" w:cs="Times New Roman"/>
          <w:i/>
          <w:sz w:val="24"/>
          <w:szCs w:val="24"/>
        </w:rPr>
        <w:t>Cervus canadensis</w:t>
      </w:r>
      <w:r>
        <w:rPr>
          <w:rFonts w:ascii="Times New Roman" w:eastAsia="Times New Roman" w:hAnsi="Times New Roman" w:cs="Times New Roman"/>
          <w:sz w:val="24"/>
          <w:szCs w:val="24"/>
        </w:rPr>
        <w:t>) range from 0% for one herd in the eastern Greater Yellowstone Ecosystem (GYE; Middleton et al. 2013) and 0.2% for another in the southern GYE (Cole et al. 2015), to 23% for a herd in Banff National Park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and up to 53% for </w:t>
      </w:r>
      <w:r w:rsidR="00774F3D">
        <w:rPr>
          <w:rFonts w:ascii="Times New Roman" w:eastAsia="Times New Roman" w:hAnsi="Times New Roman" w:cs="Times New Roman"/>
          <w:sz w:val="24"/>
          <w:szCs w:val="24"/>
        </w:rPr>
        <w:t xml:space="preserve">one set of consecutive </w:t>
      </w:r>
      <w:r>
        <w:rPr>
          <w:rFonts w:ascii="Times New Roman" w:eastAsia="Times New Roman" w:hAnsi="Times New Roman" w:cs="Times New Roman"/>
          <w:sz w:val="24"/>
          <w:szCs w:val="24"/>
        </w:rPr>
        <w:t>year</w:t>
      </w:r>
      <w:r w:rsidR="00774F3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North Sapphire Mountains in Montana (Barker et al. 2019a). </w:t>
      </w:r>
      <w:r w:rsidR="008E7F5E">
        <w:rPr>
          <w:rFonts w:ascii="Times New Roman" w:eastAsia="Times New Roman" w:hAnsi="Times New Roman" w:cs="Times New Roman"/>
          <w:sz w:val="24"/>
          <w:szCs w:val="24"/>
        </w:rPr>
        <w:t>Such wide variation among</w:t>
      </w:r>
      <w:r>
        <w:rPr>
          <w:rFonts w:ascii="Times New Roman" w:eastAsia="Times New Roman" w:hAnsi="Times New Roman" w:cs="Times New Roman"/>
          <w:sz w:val="24"/>
          <w:szCs w:val="24"/>
        </w:rPr>
        <w:t xml:space="preserve"> switching rates </w:t>
      </w:r>
      <w:r w:rsidR="008E7F5E">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be attribut</w:t>
      </w:r>
      <w:r w:rsidR="008E7F5E">
        <w:rPr>
          <w:rFonts w:ascii="Times New Roman" w:eastAsia="Times New Roman" w:hAnsi="Times New Roman" w:cs="Times New Roman"/>
          <w:sz w:val="24"/>
          <w:szCs w:val="24"/>
        </w:rPr>
        <w:t>able</w:t>
      </w:r>
      <w:r>
        <w:rPr>
          <w:rFonts w:ascii="Times New Roman" w:eastAsia="Times New Roman" w:hAnsi="Times New Roman" w:cs="Times New Roman"/>
          <w:sz w:val="24"/>
          <w:szCs w:val="24"/>
        </w:rPr>
        <w:t xml:space="preserve"> to varying habitat conditions across the different studies, but may also be due to methodological differences</w:t>
      </w:r>
      <w:r w:rsidR="008E7F5E">
        <w:rPr>
          <w:rFonts w:ascii="Times New Roman" w:eastAsia="Times New Roman" w:hAnsi="Times New Roman" w:cs="Times New Roman"/>
          <w:sz w:val="24"/>
          <w:szCs w:val="24"/>
        </w:rPr>
        <w:t xml:space="preserve"> in defining migratory behaviors</w:t>
      </w:r>
      <w:r>
        <w:rPr>
          <w:rFonts w:ascii="Times New Roman" w:eastAsia="Times New Roman" w:hAnsi="Times New Roman" w:cs="Times New Roman"/>
          <w:sz w:val="24"/>
          <w:szCs w:val="24"/>
        </w:rPr>
        <w:t xml:space="preserve">. </w:t>
      </w:r>
    </w:p>
    <w:p w14:paraId="55EE846C" w14:textId="43A03C68"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researchers historically classified ungulates as either migratory or resident (Fryxell and Sinclair 1988; Middleton et al. 2013), recent studies harnessing new technology and larger datasets challenge this simple dichotomy by illuminating a diversity of movement tactics in ungulates (Barker et al. 2019a; Lowrey et al. 2020;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w:t>
      </w:r>
      <w:proofErr w:type="spellStart"/>
      <w:r>
        <w:rPr>
          <w:rFonts w:ascii="Times New Roman" w:eastAsia="Times New Roman" w:hAnsi="Times New Roman" w:cs="Times New Roman"/>
          <w:sz w:val="24"/>
          <w:szCs w:val="24"/>
        </w:rPr>
        <w:t>Denryter</w:t>
      </w:r>
      <w:proofErr w:type="spellEnd"/>
      <w:r>
        <w:rPr>
          <w:rFonts w:ascii="Times New Roman" w:eastAsia="Times New Roman" w:hAnsi="Times New Roman" w:cs="Times New Roman"/>
          <w:sz w:val="24"/>
          <w:szCs w:val="24"/>
        </w:rPr>
        <w:t xml:space="preserve"> et al. 2021). For example, Lowrey et al. (2020) classified short- and medium-distance migration as intermediate tactics along a spectrum of migratory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ranging from residency to long-distance migration in bighorn sheep (</w:t>
      </w:r>
      <w:r>
        <w:rPr>
          <w:rFonts w:ascii="Times New Roman" w:eastAsia="Times New Roman" w:hAnsi="Times New Roman" w:cs="Times New Roman"/>
          <w:i/>
          <w:sz w:val="24"/>
          <w:szCs w:val="24"/>
        </w:rPr>
        <w:t>Ovis canadensis</w:t>
      </w:r>
      <w:r>
        <w:rPr>
          <w:rFonts w:ascii="Times New Roman" w:eastAsia="Times New Roman" w:hAnsi="Times New Roman" w:cs="Times New Roman"/>
          <w:sz w:val="24"/>
          <w:szCs w:val="24"/>
        </w:rPr>
        <w:t xml:space="preserve">). Similarly,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identified seven movement tactics in mule deer, and </w:t>
      </w:r>
      <w:proofErr w:type="spellStart"/>
      <w:r>
        <w:rPr>
          <w:rFonts w:ascii="Times New Roman" w:eastAsia="Times New Roman" w:hAnsi="Times New Roman" w:cs="Times New Roman"/>
          <w:sz w:val="24"/>
          <w:szCs w:val="24"/>
        </w:rPr>
        <w:t>Denryter</w:t>
      </w:r>
      <w:proofErr w:type="spellEnd"/>
      <w:r>
        <w:rPr>
          <w:rFonts w:ascii="Times New Roman" w:eastAsia="Times New Roman" w:hAnsi="Times New Roman" w:cs="Times New Roman"/>
          <w:sz w:val="24"/>
          <w:szCs w:val="24"/>
        </w:rPr>
        <w:t xml:space="preserve"> et al. (2021) identified two elevational migration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in Sierra Nevada bighorn sheep (</w:t>
      </w:r>
      <w:r>
        <w:rPr>
          <w:rFonts w:ascii="Times New Roman" w:eastAsia="Times New Roman" w:hAnsi="Times New Roman" w:cs="Times New Roman"/>
          <w:i/>
          <w:sz w:val="24"/>
          <w:szCs w:val="24"/>
        </w:rPr>
        <w:t xml:space="preserve">O. canadensis </w:t>
      </w:r>
      <w:proofErr w:type="spellStart"/>
      <w:r>
        <w:rPr>
          <w:rFonts w:ascii="Times New Roman" w:eastAsia="Times New Roman" w:hAnsi="Times New Roman" w:cs="Times New Roman"/>
          <w:i/>
          <w:color w:val="1C1D1E"/>
          <w:sz w:val="24"/>
          <w:szCs w:val="24"/>
        </w:rPr>
        <w:t>sierrae</w:t>
      </w:r>
      <w:proofErr w:type="spellEnd"/>
      <w:r>
        <w:rPr>
          <w:rFonts w:ascii="Times New Roman" w:eastAsia="Times New Roman" w:hAnsi="Times New Roman" w:cs="Times New Roman"/>
          <w:color w:val="1C1D1E"/>
          <w:sz w:val="24"/>
          <w:szCs w:val="24"/>
        </w:rPr>
        <w:t xml:space="preserve">). </w:t>
      </w:r>
      <w:r>
        <w:rPr>
          <w:rFonts w:ascii="Times New Roman" w:eastAsia="Times New Roman" w:hAnsi="Times New Roman" w:cs="Times New Roman"/>
          <w:sz w:val="24"/>
          <w:szCs w:val="24"/>
        </w:rPr>
        <w:t xml:space="preserve">A more </w:t>
      </w:r>
      <w:r>
        <w:rPr>
          <w:rFonts w:ascii="Times New Roman" w:eastAsia="Times New Roman" w:hAnsi="Times New Roman" w:cs="Times New Roman"/>
          <w:sz w:val="24"/>
          <w:szCs w:val="24"/>
        </w:rPr>
        <w:lastRenderedPageBreak/>
        <w:t>complete understanding of behavioral plasticity therefore requires a close examination of switching among several migratory tactics.</w:t>
      </w:r>
    </w:p>
    <w:p w14:paraId="3A5B0F0F" w14:textId="402AB242" w:rsidR="00C76247" w:rsidRDefault="00E24BFD">
      <w:pPr>
        <w:spacing w:after="200"/>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Behavioral plasticity in ungulate migration can be influenced by environmental changes, sociocultural learning, and human land uses (Xu et al. 2021). Ungulates generally migrate to decrease predation and disease risk, lessen exposure to severe seasonal weather, and increase access to forage (Kauffman et al. 2021). In temperate northern ecosystems, ungulates tend to move from lower elevation winter ranges to higher elevation summer ranges where prolonged snowmelt extends the time of vegetative growth (Fryxell and Sinclair 1998). </w:t>
      </w:r>
      <w:r>
        <w:rPr>
          <w:rFonts w:ascii="Times New Roman" w:eastAsia="Times New Roman" w:hAnsi="Times New Roman" w:cs="Times New Roman"/>
          <w:sz w:val="24"/>
          <w:szCs w:val="24"/>
        </w:rPr>
        <w:t xml:space="preserve">Uphill movement of the leading edge of </w:t>
      </w:r>
      <w:r w:rsidR="0005008C">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greening vegetation in spring (i.e., the green-wave) therefore plays a key role in regulating migratory behavior (Fryxell 1991; Bischof et al. 2012; Merkle et al. 2016). As climate change accelerates, the processes that ungulates use to prolong access to forage may be disrupted, leading to increased likelihood of spatiotemporal mismatches with peak forage (Post and </w:t>
      </w:r>
      <w:proofErr w:type="spellStart"/>
      <w:r>
        <w:rPr>
          <w:rFonts w:ascii="Times New Roman" w:eastAsia="Times New Roman" w:hAnsi="Times New Roman" w:cs="Times New Roman"/>
          <w:sz w:val="24"/>
          <w:szCs w:val="24"/>
        </w:rPr>
        <w:t>Forchhammer</w:t>
      </w:r>
      <w:proofErr w:type="spellEnd"/>
      <w:r>
        <w:rPr>
          <w:rFonts w:ascii="Times New Roman" w:eastAsia="Times New Roman" w:hAnsi="Times New Roman" w:cs="Times New Roman"/>
          <w:sz w:val="24"/>
          <w:szCs w:val="24"/>
        </w:rPr>
        <w:t xml:space="preserve"> 2008; Middleton et al. 2013). Furthermore, climate driven changes in snow depth and the timing of snowmelt can alter the costs of energy expenditure for animals moving through the spring landscape (</w:t>
      </w:r>
      <w:proofErr w:type="spellStart"/>
      <w:r>
        <w:rPr>
          <w:rFonts w:ascii="Times New Roman" w:eastAsia="Times New Roman" w:hAnsi="Times New Roman" w:cs="Times New Roman"/>
          <w:sz w:val="24"/>
          <w:szCs w:val="24"/>
        </w:rPr>
        <w:t>Laforge</w:t>
      </w:r>
      <w:proofErr w:type="spellEnd"/>
      <w:r>
        <w:rPr>
          <w:rFonts w:ascii="Times New Roman" w:eastAsia="Times New Roman" w:hAnsi="Times New Roman" w:cs="Times New Roman"/>
          <w:sz w:val="24"/>
          <w:szCs w:val="24"/>
        </w:rPr>
        <w:t xml:space="preserve"> et al. 2021;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w:t>
      </w:r>
    </w:p>
    <w:p w14:paraId="525D7489" w14:textId="179DBA2A"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Accumulated herd-level knowledge of environmental fluctuations typically results in a higher prevalence and diversity of migratory </w:t>
      </w:r>
      <w:r w:rsidR="005F7BCC">
        <w:rPr>
          <w:rFonts w:ascii="Times New Roman" w:eastAsia="Times New Roman" w:hAnsi="Times New Roman" w:cs="Times New Roman"/>
          <w:sz w:val="24"/>
          <w:szCs w:val="24"/>
          <w:highlight w:val="white"/>
        </w:rPr>
        <w:t>tactics</w:t>
      </w:r>
      <w:r>
        <w:rPr>
          <w:rFonts w:ascii="Times New Roman" w:eastAsia="Times New Roman" w:hAnsi="Times New Roman" w:cs="Times New Roman"/>
          <w:sz w:val="24"/>
          <w:szCs w:val="24"/>
          <w:highlight w:val="white"/>
        </w:rPr>
        <w:t xml:space="preserve"> in ungulate populations </w:t>
      </w:r>
      <w:r>
        <w:rPr>
          <w:rFonts w:ascii="Times New Roman" w:eastAsia="Times New Roman" w:hAnsi="Times New Roman" w:cs="Times New Roman"/>
          <w:sz w:val="24"/>
          <w:szCs w:val="24"/>
        </w:rPr>
        <w:t xml:space="preserve">(Dodson 1988; </w:t>
      </w: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et al. 2018; Lowrey et al. 2020)</w:t>
      </w:r>
      <w:r>
        <w:rPr>
          <w:rFonts w:ascii="Times New Roman" w:eastAsia="Times New Roman" w:hAnsi="Times New Roman" w:cs="Times New Roman"/>
          <w:sz w:val="24"/>
          <w:szCs w:val="24"/>
          <w:highlight w:val="white"/>
        </w:rPr>
        <w:t xml:space="preserve">. For example, extant herds of bighorn sheep are more migratory and have higher switching rates than their recently-restored counterparts (Lowrey et al. 2020), and elk in larger groups are more likely to switch </w:t>
      </w:r>
      <w:r w:rsidR="00D96245">
        <w:rPr>
          <w:rFonts w:ascii="Times New Roman" w:eastAsia="Times New Roman" w:hAnsi="Times New Roman" w:cs="Times New Roman"/>
          <w:sz w:val="24"/>
          <w:szCs w:val="24"/>
          <w:highlight w:val="white"/>
        </w:rPr>
        <w:t>tactics</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Eggeman</w:t>
      </w:r>
      <w:proofErr w:type="spellEnd"/>
      <w:r>
        <w:rPr>
          <w:rFonts w:ascii="Times New Roman" w:eastAsia="Times New Roman" w:hAnsi="Times New Roman" w:cs="Times New Roman"/>
          <w:sz w:val="24"/>
          <w:szCs w:val="24"/>
          <w:highlight w:val="white"/>
        </w:rPr>
        <w:t xml:space="preserve"> et al. 2016). It is clear that social learning plays a key part in influencing migratory behavior (</w:t>
      </w:r>
      <w:proofErr w:type="spellStart"/>
      <w:r>
        <w:rPr>
          <w:rFonts w:ascii="Times New Roman" w:eastAsia="Times New Roman" w:hAnsi="Times New Roman" w:cs="Times New Roman"/>
          <w:sz w:val="24"/>
          <w:szCs w:val="24"/>
          <w:highlight w:val="white"/>
        </w:rPr>
        <w:t>Jesmer</w:t>
      </w:r>
      <w:proofErr w:type="spellEnd"/>
      <w:r>
        <w:rPr>
          <w:rFonts w:ascii="Times New Roman" w:eastAsia="Times New Roman" w:hAnsi="Times New Roman" w:cs="Times New Roman"/>
          <w:sz w:val="24"/>
          <w:szCs w:val="24"/>
          <w:highlight w:val="white"/>
        </w:rPr>
        <w:t xml:space="preserve"> et al, 2018; Lowrey et al. 2020), but its role in driving migratory plasticity has yet to be fully explored. </w:t>
      </w:r>
    </w:p>
    <w:p w14:paraId="664C8D8D" w14:textId="15C8B754"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Recent declines and changes in ungulate migration have coincided with rapid changes in human land use across the United States, especially near protected areas (Davis and Hansen, 2011), yet no studies have examined anthropogenic influences on switching behavior. Increases in land development to meet the needs of the growing human population (Davis and Hansen, 2011) can disrupt migration timing and movement rates (Wyckoff et al. 2018; Sawyer et al. 2020) and can serve as refuge from predators (Hebblewhite et al. 2005; </w:t>
      </w:r>
      <w:proofErr w:type="spellStart"/>
      <w:r>
        <w:rPr>
          <w:rFonts w:ascii="Times New Roman" w:eastAsia="Times New Roman" w:hAnsi="Times New Roman" w:cs="Times New Roman"/>
          <w:sz w:val="24"/>
          <w:szCs w:val="24"/>
        </w:rPr>
        <w:t>Wilmers</w:t>
      </w:r>
      <w:proofErr w:type="spellEnd"/>
      <w:r>
        <w:rPr>
          <w:rFonts w:ascii="Times New Roman" w:eastAsia="Times New Roman" w:hAnsi="Times New Roman" w:cs="Times New Roman"/>
          <w:sz w:val="24"/>
          <w:szCs w:val="24"/>
        </w:rPr>
        <w:t xml:space="preserve"> and Levi, 2013). Furthermore, the availability of </w:t>
      </w:r>
      <w:r w:rsidR="00AE2B0B">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forage in agricultural lands and government-run feeding areas on ungulate winter ranges has reduced the </w:t>
      </w:r>
      <w:r w:rsidR="00644836">
        <w:rPr>
          <w:rFonts w:ascii="Times New Roman" w:eastAsia="Times New Roman" w:hAnsi="Times New Roman" w:cs="Times New Roman"/>
          <w:sz w:val="24"/>
          <w:szCs w:val="24"/>
        </w:rPr>
        <w:t xml:space="preserve">migratory </w:t>
      </w:r>
      <w:r>
        <w:rPr>
          <w:rFonts w:ascii="Times New Roman" w:eastAsia="Times New Roman" w:hAnsi="Times New Roman" w:cs="Times New Roman"/>
          <w:sz w:val="24"/>
          <w:szCs w:val="24"/>
        </w:rPr>
        <w:t xml:space="preserve">propensity (Barker et al. 2019a; Lewis and </w:t>
      </w:r>
      <w:proofErr w:type="spellStart"/>
      <w:r>
        <w:rPr>
          <w:rFonts w:ascii="Times New Roman" w:eastAsia="Times New Roman" w:hAnsi="Times New Roman" w:cs="Times New Roman"/>
          <w:sz w:val="24"/>
          <w:szCs w:val="24"/>
        </w:rPr>
        <w:t>Rongstad</w:t>
      </w:r>
      <w:proofErr w:type="spellEnd"/>
      <w:r>
        <w:rPr>
          <w:rFonts w:ascii="Times New Roman" w:eastAsia="Times New Roman" w:hAnsi="Times New Roman" w:cs="Times New Roman"/>
          <w:sz w:val="24"/>
          <w:szCs w:val="24"/>
        </w:rPr>
        <w:t xml:space="preserve"> 1998) and distance (Jones et al. 2014) </w:t>
      </w:r>
      <w:r w:rsidR="00115481">
        <w:rPr>
          <w:rFonts w:ascii="Times New Roman" w:eastAsia="Times New Roman" w:hAnsi="Times New Roman" w:cs="Times New Roman"/>
          <w:sz w:val="24"/>
          <w:szCs w:val="24"/>
        </w:rPr>
        <w:t>in some populations</w:t>
      </w:r>
      <w:r>
        <w:rPr>
          <w:rFonts w:ascii="Times New Roman" w:eastAsia="Times New Roman" w:hAnsi="Times New Roman" w:cs="Times New Roman"/>
          <w:sz w:val="24"/>
          <w:szCs w:val="24"/>
        </w:rPr>
        <w:t>.</w:t>
      </w:r>
    </w:p>
    <w:p w14:paraId="21DF35A3" w14:textId="1289D5BD"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ungulate populations across North America, declining migration and increasing residency have been associated with management challenges as larger aggregations of wildlife on agricultural lands increase crop damage and heighten the risk of disease transmission to livestock (Hebblewhite et al. 2006; Middleton et al. 2013; Cole et al. 2015; </w:t>
      </w:r>
      <w:proofErr w:type="spellStart"/>
      <w:r>
        <w:rPr>
          <w:rFonts w:ascii="Times New Roman" w:eastAsia="Times New Roman" w:hAnsi="Times New Roman" w:cs="Times New Roman"/>
          <w:sz w:val="24"/>
          <w:szCs w:val="24"/>
        </w:rPr>
        <w:t>Rayl</w:t>
      </w:r>
      <w:proofErr w:type="spellEnd"/>
      <w:r>
        <w:rPr>
          <w:rFonts w:ascii="Times New Roman" w:eastAsia="Times New Roman" w:hAnsi="Times New Roman" w:cs="Times New Roman"/>
          <w:sz w:val="24"/>
          <w:szCs w:val="24"/>
        </w:rPr>
        <w:t xml:space="preserve"> et al. 2021). Elk in particular create considerable management challenges because of their relatively high body mass and tendency to congregate in large herds. Despite their management challenges, elk also hold considerable ecological, economic, and cultural value, with herds sustaining recovering </w:t>
      </w:r>
      <w:r>
        <w:rPr>
          <w:rFonts w:ascii="Times New Roman" w:eastAsia="Times New Roman" w:hAnsi="Times New Roman" w:cs="Times New Roman"/>
          <w:sz w:val="24"/>
          <w:szCs w:val="24"/>
        </w:rPr>
        <w:lastRenderedPageBreak/>
        <w:t>large carnivores including the gray wolf (</w:t>
      </w:r>
      <w:r>
        <w:rPr>
          <w:rFonts w:ascii="Times New Roman" w:eastAsia="Times New Roman" w:hAnsi="Times New Roman" w:cs="Times New Roman"/>
          <w:i/>
          <w:sz w:val="24"/>
          <w:szCs w:val="24"/>
        </w:rPr>
        <w:t>Canis lupus</w:t>
      </w:r>
      <w:r>
        <w:rPr>
          <w:rFonts w:ascii="Times New Roman" w:eastAsia="Times New Roman" w:hAnsi="Times New Roman" w:cs="Times New Roman"/>
          <w:sz w:val="24"/>
          <w:szCs w:val="24"/>
        </w:rPr>
        <w:t>), grizzly bear (</w:t>
      </w:r>
      <w:r>
        <w:rPr>
          <w:rFonts w:ascii="Times New Roman" w:eastAsia="Times New Roman" w:hAnsi="Times New Roman" w:cs="Times New Roman"/>
          <w:i/>
          <w:sz w:val="24"/>
          <w:szCs w:val="24"/>
        </w:rPr>
        <w:t>Ursus arctos horribilis</w:t>
      </w:r>
      <w:r>
        <w:rPr>
          <w:rFonts w:ascii="Times New Roman" w:eastAsia="Times New Roman" w:hAnsi="Times New Roman" w:cs="Times New Roman"/>
          <w:sz w:val="24"/>
          <w:szCs w:val="24"/>
        </w:rPr>
        <w:t>), and mountain lion (</w:t>
      </w:r>
      <w:r>
        <w:rPr>
          <w:rFonts w:ascii="Times New Roman" w:eastAsia="Times New Roman" w:hAnsi="Times New Roman" w:cs="Times New Roman"/>
          <w:i/>
          <w:color w:val="222222"/>
          <w:sz w:val="24"/>
          <w:szCs w:val="24"/>
        </w:rPr>
        <w:t>Puma concolor</w:t>
      </w:r>
      <w:r>
        <w:rPr>
          <w:rFonts w:ascii="Times New Roman" w:eastAsia="Times New Roman" w:hAnsi="Times New Roman" w:cs="Times New Roman"/>
          <w:color w:val="222222"/>
          <w:sz w:val="24"/>
          <w:szCs w:val="24"/>
        </w:rPr>
        <w:t>),</w:t>
      </w:r>
      <w:r>
        <w:rPr>
          <w:rFonts w:ascii="Times New Roman" w:eastAsia="Times New Roman" w:hAnsi="Times New Roman" w:cs="Times New Roman"/>
          <w:sz w:val="24"/>
          <w:szCs w:val="24"/>
        </w:rPr>
        <w:t xml:space="preserve"> as well as substantial human harvest (Middleton et al. 2020; Haggerty and Travis 2006). To date, elk </w:t>
      </w:r>
      <w:r w:rsidR="00115481">
        <w:rPr>
          <w:rFonts w:ascii="Times New Roman" w:eastAsia="Times New Roman" w:hAnsi="Times New Roman" w:cs="Times New Roman"/>
          <w:sz w:val="24"/>
          <w:szCs w:val="24"/>
        </w:rPr>
        <w:t>in some areas</w:t>
      </w:r>
      <w:r>
        <w:rPr>
          <w:rFonts w:ascii="Times New Roman" w:eastAsia="Times New Roman" w:hAnsi="Times New Roman" w:cs="Times New Roman"/>
          <w:sz w:val="24"/>
          <w:szCs w:val="24"/>
        </w:rPr>
        <w:t xml:space="preserve"> have lost over 50% of historical migration routes</w:t>
      </w:r>
      <w:r w:rsidR="0007422A">
        <w:rPr>
          <w:rFonts w:ascii="Times New Roman" w:eastAsia="Times New Roman" w:hAnsi="Times New Roman" w:cs="Times New Roman"/>
          <w:sz w:val="24"/>
          <w:szCs w:val="24"/>
        </w:rPr>
        <w:t xml:space="preserve"> (Berger 2004)</w:t>
      </w:r>
      <w:r>
        <w:rPr>
          <w:rFonts w:ascii="Times New Roman" w:eastAsia="Times New Roman" w:hAnsi="Times New Roman" w:cs="Times New Roman"/>
          <w:sz w:val="24"/>
          <w:szCs w:val="24"/>
        </w:rPr>
        <w:t xml:space="preserve">, while the number and proportion of migratory individuals have declined in </w:t>
      </w:r>
      <w:r w:rsidR="00115481">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 xml:space="preserve">herds (Middleton et al. 2013; Cole et al. 2015). </w:t>
      </w:r>
      <w:r w:rsidR="00115481">
        <w:rPr>
          <w:rFonts w:ascii="Times New Roman" w:eastAsia="Times New Roman" w:hAnsi="Times New Roman" w:cs="Times New Roman"/>
          <w:sz w:val="24"/>
          <w:szCs w:val="24"/>
        </w:rPr>
        <w:t>Assessing</w:t>
      </w:r>
      <w:r>
        <w:rPr>
          <w:rFonts w:ascii="Times New Roman" w:eastAsia="Times New Roman" w:hAnsi="Times New Roman" w:cs="Times New Roman"/>
          <w:sz w:val="24"/>
          <w:szCs w:val="24"/>
        </w:rPr>
        <w:t xml:space="preserve"> whether</w:t>
      </w:r>
      <w:r w:rsidR="00B561C0">
        <w:rPr>
          <w:rFonts w:ascii="Times New Roman" w:eastAsia="Times New Roman" w:hAnsi="Times New Roman" w:cs="Times New Roman"/>
          <w:sz w:val="24"/>
          <w:szCs w:val="24"/>
        </w:rPr>
        <w:t xml:space="preserve"> these</w:t>
      </w:r>
      <w:r>
        <w:rPr>
          <w:rFonts w:ascii="Times New Roman" w:eastAsia="Times New Roman" w:hAnsi="Times New Roman" w:cs="Times New Roman"/>
          <w:sz w:val="24"/>
          <w:szCs w:val="24"/>
        </w:rPr>
        <w:t xml:space="preserve"> declines are a result of short-term behavioral switches rather than more permanent long-term alterations would therefore fill a critical gap in ecological theory while helping natural resource professionals anticipate movement </w:t>
      </w:r>
      <w:r w:rsidR="00AF2DB0">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to more effectively manage ungulates under changing environmental and anthropogenic conditions.</w:t>
      </w:r>
    </w:p>
    <w:p w14:paraId="0B1978C6" w14:textId="54CD8F20"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date, there have been no multi-population studies examining how and why ungulates switch between diverse migratory tactics. As a result, the role of behavioral plasticity in changing ungulate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remains poorly understood. </w:t>
      </w:r>
      <w:r>
        <w:rPr>
          <w:rFonts w:ascii="Times New Roman" w:eastAsia="Times New Roman" w:hAnsi="Times New Roman" w:cs="Times New Roman"/>
          <w:sz w:val="24"/>
          <w:szCs w:val="24"/>
          <w:highlight w:val="white"/>
        </w:rPr>
        <w:t>Here,</w:t>
      </w:r>
      <w:r w:rsidR="0012504B">
        <w:rPr>
          <w:rFonts w:ascii="Times New Roman" w:eastAsia="Times New Roman" w:hAnsi="Times New Roman" w:cs="Times New Roman"/>
          <w:sz w:val="24"/>
          <w:szCs w:val="24"/>
          <w:highlight w:val="white"/>
        </w:rPr>
        <w:t xml:space="preserve"> we define switching as </w:t>
      </w:r>
      <w:r w:rsidR="00E72BAD">
        <w:rPr>
          <w:rFonts w:ascii="Times New Roman" w:eastAsia="Times New Roman" w:hAnsi="Times New Roman" w:cs="Times New Roman"/>
          <w:sz w:val="24"/>
          <w:szCs w:val="24"/>
          <w:highlight w:val="white"/>
        </w:rPr>
        <w:t xml:space="preserve">an </w:t>
      </w:r>
      <w:r w:rsidR="0012504B">
        <w:rPr>
          <w:rFonts w:ascii="Times New Roman" w:eastAsia="Times New Roman" w:hAnsi="Times New Roman" w:cs="Times New Roman"/>
          <w:sz w:val="24"/>
          <w:szCs w:val="24"/>
          <w:highlight w:val="white"/>
        </w:rPr>
        <w:t>individual changing migratory tactics from one year to the next. W</w:t>
      </w:r>
      <w:r>
        <w:rPr>
          <w:rFonts w:ascii="Times New Roman" w:eastAsia="Times New Roman" w:hAnsi="Times New Roman" w:cs="Times New Roman"/>
          <w:sz w:val="24"/>
          <w:szCs w:val="24"/>
          <w:highlight w:val="white"/>
        </w:rPr>
        <w:t>e used</w:t>
      </w:r>
      <w:r>
        <w:rPr>
          <w:rFonts w:ascii="Times New Roman" w:eastAsia="Times New Roman" w:hAnsi="Times New Roman" w:cs="Times New Roman"/>
          <w:sz w:val="24"/>
          <w:szCs w:val="24"/>
        </w:rPr>
        <w:t xml:space="preserve"> GPS location data from 361 individual elk in 20 herds spanning the Greater Yellowstone Ecosystem (GYE) to characterize the full variety of plasticity in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and to evaluate drivers of switching behavior. Based on the spatiotemporal breadth of the dataset, we expected to see a wide range of migratory tactics including residency, short-distance migration, and long-distance migration (Middleton et al. 2013; Cole et al. 2015), and switching between tactics driven by environmental fluctuations, social learning, anthropogenic influences, or a combination of these factors. We tested seven non-mutually exclusive hypotheses to explain the drivers and directionality of switching behavior (Table 1).</w:t>
      </w:r>
    </w:p>
    <w:p w14:paraId="273560E6" w14:textId="77777777" w:rsidR="00C76247" w:rsidRDefault="00E24BF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Methods</w:t>
      </w:r>
    </w:p>
    <w:p w14:paraId="45D313F2" w14:textId="77777777"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b/>
          <w:sz w:val="26"/>
          <w:szCs w:val="26"/>
        </w:rPr>
        <w:tab/>
      </w:r>
      <w:r>
        <w:rPr>
          <w:rFonts w:ascii="Times New Roman" w:eastAsia="Times New Roman" w:hAnsi="Times New Roman" w:cs="Times New Roman"/>
          <w:i/>
          <w:sz w:val="24"/>
          <w:szCs w:val="24"/>
        </w:rPr>
        <w:t>Study area and movement data</w:t>
      </w:r>
    </w:p>
    <w:p w14:paraId="4DB11430" w14:textId="77777777"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spanned nearly 150,000 km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of the GYE, including northwestern Wyoming, eastern Idaho and southern Montana (Fig. 1). Centered around Yellowstone and Grand Teton National Parks, the area encompassed surrounding National Forests and Tribal lands as well as a mosaic of agricultural lands, energy infrastructure, and rapidly expanding urban and suburban development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 Hansen and Phillips, 2018). Elk in the GYE mainly spend the winter in lower elevation grasslands and shrublands on a mix of multi-use public and private lands, where they experience the highest amount of anthropogenic influenced habitat, including residential and energy development, agricultural land, and feed grounds in some portions of Wyoming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 Gigliotti et al. in prep). Many elk migrate in spring towards higher elevation alpine meadows and coniferous forest in less developed National Parks or Forests where they spend the summer, before returning to winter ranges in fall or early winter (Middleton et al. 2013).</w:t>
      </w:r>
    </w:p>
    <w:p w14:paraId="1D605725" w14:textId="7676BEDC"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used GPS collar data collected between 2006-2020 from 361 adult female elk in 20 herds. Elk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captured via</w:t>
      </w:r>
      <w:r w:rsidR="008750D7">
        <w:rPr>
          <w:rFonts w:ascii="Times New Roman" w:eastAsia="Times New Roman" w:hAnsi="Times New Roman" w:cs="Times New Roman"/>
          <w:sz w:val="24"/>
          <w:szCs w:val="24"/>
        </w:rPr>
        <w:t xml:space="preserve"> corral trap,</w:t>
      </w:r>
      <w:r>
        <w:rPr>
          <w:rFonts w:ascii="Times New Roman" w:eastAsia="Times New Roman" w:hAnsi="Times New Roman" w:cs="Times New Roman"/>
          <w:sz w:val="24"/>
          <w:szCs w:val="24"/>
        </w:rPr>
        <w:t xml:space="preserve"> darting or net gunning from helicopters in accordance </w:t>
      </w:r>
      <w:r>
        <w:rPr>
          <w:rFonts w:ascii="Times New Roman" w:eastAsia="Times New Roman" w:hAnsi="Times New Roman" w:cs="Times New Roman"/>
          <w:sz w:val="24"/>
          <w:szCs w:val="24"/>
        </w:rPr>
        <w:lastRenderedPageBreak/>
        <w:t>with state</w:t>
      </w:r>
      <w:ins w:id="33" w:author="Kristin Barker" w:date="2023-01-05T16:07:00Z">
        <w:r w:rsidR="005C6226">
          <w:rPr>
            <w:rFonts w:ascii="Times New Roman" w:eastAsia="Times New Roman" w:hAnsi="Times New Roman" w:cs="Times New Roman"/>
            <w:sz w:val="24"/>
            <w:szCs w:val="24"/>
          </w:rPr>
          <w:t xml:space="preserve">, </w:t>
        </w:r>
      </w:ins>
      <w:del w:id="34" w:author="Kristin Barker" w:date="2023-01-05T16:07:00Z">
        <w:r w:rsidDel="005C6226">
          <w:rPr>
            <w:rFonts w:ascii="Times New Roman" w:eastAsia="Times New Roman" w:hAnsi="Times New Roman" w:cs="Times New Roman"/>
            <w:sz w:val="24"/>
            <w:szCs w:val="24"/>
          </w:rPr>
          <w:delText xml:space="preserve"> and </w:delText>
        </w:r>
      </w:del>
      <w:r>
        <w:rPr>
          <w:rFonts w:ascii="Times New Roman" w:eastAsia="Times New Roman" w:hAnsi="Times New Roman" w:cs="Times New Roman"/>
          <w:sz w:val="24"/>
          <w:szCs w:val="24"/>
        </w:rPr>
        <w:t>university</w:t>
      </w:r>
      <w:ins w:id="35" w:author="Kristin Barker" w:date="2023-01-05T16:07:00Z">
        <w:r w:rsidR="005C6226">
          <w:rPr>
            <w:rFonts w:ascii="Times New Roman" w:eastAsia="Times New Roman" w:hAnsi="Times New Roman" w:cs="Times New Roman"/>
            <w:sz w:val="24"/>
            <w:szCs w:val="24"/>
          </w:rPr>
          <w:t>, and federal protocols</w:t>
        </w:r>
      </w:ins>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protocols</w:t>
      </w:r>
      <w:proofErr w:type="spellEnd"/>
      <w:r>
        <w:rPr>
          <w:rFonts w:ascii="Times New Roman" w:eastAsia="Times New Roman" w:hAnsi="Times New Roman" w:cs="Times New Roman"/>
          <w:sz w:val="24"/>
          <w:szCs w:val="24"/>
        </w:rPr>
        <w:t xml:space="preserve">. Our dataset contained 840 elk-years, with fix rates ranging from 30 minutes to 48 hours. </w:t>
      </w:r>
      <w:del w:id="36" w:author="Gabe Zuckerman" w:date="2023-01-03T16:02:00Z">
        <w:r w:rsidDel="00337116">
          <w:rPr>
            <w:rFonts w:ascii="Times New Roman" w:eastAsia="Times New Roman" w:hAnsi="Times New Roman" w:cs="Times New Roman"/>
            <w:sz w:val="24"/>
            <w:szCs w:val="24"/>
          </w:rPr>
          <w:delText xml:space="preserve">All elk had at least two consecutive years of movement data. </w:delText>
        </w:r>
      </w:del>
      <w:ins w:id="37" w:author="Gabe Zuckerman" w:date="2023-01-03T15:57:00Z">
        <w:r w:rsidR="00204329">
          <w:rPr>
            <w:rFonts w:ascii="Times New Roman" w:eastAsia="Times New Roman" w:hAnsi="Times New Roman" w:cs="Times New Roman"/>
            <w:sz w:val="24"/>
            <w:szCs w:val="24"/>
          </w:rPr>
          <w:t>This data</w:t>
        </w:r>
      </w:ins>
      <w:ins w:id="38" w:author="Kristin Barker" w:date="2023-01-05T15:29:00Z">
        <w:r w:rsidR="005C6226">
          <w:rPr>
            <w:rFonts w:ascii="Times New Roman" w:eastAsia="Times New Roman" w:hAnsi="Times New Roman" w:cs="Times New Roman"/>
            <w:sz w:val="24"/>
            <w:szCs w:val="24"/>
          </w:rPr>
          <w:t>set</w:t>
        </w:r>
      </w:ins>
      <w:ins w:id="39" w:author="Gabe Zuckerman" w:date="2023-01-03T15:57:00Z">
        <w:r w:rsidR="00204329">
          <w:rPr>
            <w:rFonts w:ascii="Times New Roman" w:eastAsia="Times New Roman" w:hAnsi="Times New Roman" w:cs="Times New Roman"/>
            <w:sz w:val="24"/>
            <w:szCs w:val="24"/>
          </w:rPr>
          <w:t xml:space="preserve"> is a subset of </w:t>
        </w:r>
        <w:del w:id="40" w:author="Kristin Barker" w:date="2023-01-05T15:29:00Z">
          <w:r w:rsidR="00204329" w:rsidDel="005C6226">
            <w:rPr>
              <w:rFonts w:ascii="Times New Roman" w:eastAsia="Times New Roman" w:hAnsi="Times New Roman" w:cs="Times New Roman"/>
              <w:sz w:val="24"/>
              <w:szCs w:val="24"/>
            </w:rPr>
            <w:delText xml:space="preserve">the data used in Gigliotti et al. </w:delText>
          </w:r>
        </w:del>
      </w:ins>
      <w:ins w:id="41" w:author="Gabe Zuckerman" w:date="2023-01-03T15:58:00Z">
        <w:del w:id="42" w:author="Kristin Barker" w:date="2023-01-05T15:29:00Z">
          <w:r w:rsidR="00204329" w:rsidDel="005C6226">
            <w:rPr>
              <w:rFonts w:ascii="Times New Roman" w:eastAsia="Times New Roman" w:hAnsi="Times New Roman" w:cs="Times New Roman"/>
              <w:sz w:val="24"/>
              <w:szCs w:val="24"/>
            </w:rPr>
            <w:delText xml:space="preserve">(2022), which </w:delText>
          </w:r>
        </w:del>
      </w:ins>
      <w:ins w:id="43" w:author="Gabe Zuckerman" w:date="2023-01-03T15:59:00Z">
        <w:del w:id="44" w:author="Kristin Barker" w:date="2023-01-05T15:29:00Z">
          <w:r w:rsidR="00204329" w:rsidDel="005C6226">
            <w:rPr>
              <w:rFonts w:ascii="Times New Roman" w:eastAsia="Times New Roman" w:hAnsi="Times New Roman" w:cs="Times New Roman"/>
              <w:sz w:val="24"/>
              <w:szCs w:val="24"/>
            </w:rPr>
            <w:delText xml:space="preserve">used </w:delText>
          </w:r>
        </w:del>
        <w:r w:rsidR="00204329">
          <w:rPr>
            <w:rFonts w:ascii="Times New Roman" w:eastAsia="Times New Roman" w:hAnsi="Times New Roman" w:cs="Times New Roman"/>
            <w:sz w:val="24"/>
            <w:szCs w:val="24"/>
          </w:rPr>
          <w:t xml:space="preserve">movement data from the 26 </w:t>
        </w:r>
      </w:ins>
      <w:ins w:id="45" w:author="Gabe Zuckerman" w:date="2023-01-03T16:00:00Z">
        <w:r w:rsidR="00204329">
          <w:rPr>
            <w:rFonts w:ascii="Times New Roman" w:eastAsia="Times New Roman" w:hAnsi="Times New Roman" w:cs="Times New Roman"/>
            <w:sz w:val="24"/>
            <w:szCs w:val="24"/>
          </w:rPr>
          <w:t xml:space="preserve">known </w:t>
        </w:r>
      </w:ins>
      <w:ins w:id="46" w:author="Gabe Zuckerman" w:date="2023-01-03T15:59:00Z">
        <w:r w:rsidR="00204329">
          <w:rPr>
            <w:rFonts w:ascii="Times New Roman" w:eastAsia="Times New Roman" w:hAnsi="Times New Roman" w:cs="Times New Roman"/>
            <w:sz w:val="24"/>
            <w:szCs w:val="24"/>
          </w:rPr>
          <w:t>GYE herds</w:t>
        </w:r>
      </w:ins>
      <w:ins w:id="47" w:author="Gabe Zuckerman" w:date="2023-01-03T16:10:00Z">
        <w:r w:rsidR="00F92AF8">
          <w:rPr>
            <w:rFonts w:ascii="Times New Roman" w:eastAsia="Times New Roman" w:hAnsi="Times New Roman" w:cs="Times New Roman"/>
            <w:sz w:val="24"/>
            <w:szCs w:val="24"/>
          </w:rPr>
          <w:t xml:space="preserve"> </w:t>
        </w:r>
        <w:del w:id="48" w:author="Kristin Barker" w:date="2023-01-05T15:29:00Z">
          <w:r w:rsidR="00F92AF8" w:rsidDel="005C6226">
            <w:rPr>
              <w:rFonts w:ascii="Times New Roman" w:eastAsia="Times New Roman" w:hAnsi="Times New Roman" w:cs="Times New Roman"/>
              <w:sz w:val="24"/>
              <w:szCs w:val="24"/>
            </w:rPr>
            <w:delText>with GPS data collected</w:delText>
          </w:r>
        </w:del>
      </w:ins>
      <w:ins w:id="49" w:author="Kristin Barker" w:date="2023-01-05T15:29:00Z">
        <w:r w:rsidR="005C6226">
          <w:rPr>
            <w:rFonts w:ascii="Times New Roman" w:eastAsia="Times New Roman" w:hAnsi="Times New Roman" w:cs="Times New Roman"/>
            <w:sz w:val="24"/>
            <w:szCs w:val="24"/>
          </w:rPr>
          <w:t xml:space="preserve">for which GPS data have been collected (Gigliotti et al. 2022), using data </w:t>
        </w:r>
      </w:ins>
      <w:ins w:id="50" w:author="Kristin Barker" w:date="2023-01-05T15:30:00Z">
        <w:r w:rsidR="005C6226">
          <w:rPr>
            <w:rFonts w:ascii="Times New Roman" w:eastAsia="Times New Roman" w:hAnsi="Times New Roman" w:cs="Times New Roman"/>
            <w:sz w:val="24"/>
            <w:szCs w:val="24"/>
          </w:rPr>
          <w:t xml:space="preserve">only </w:t>
        </w:r>
      </w:ins>
      <w:ins w:id="51" w:author="Kristin Barker" w:date="2023-01-05T15:29:00Z">
        <w:r w:rsidR="005C6226">
          <w:rPr>
            <w:rFonts w:ascii="Times New Roman" w:eastAsia="Times New Roman" w:hAnsi="Times New Roman" w:cs="Times New Roman"/>
            <w:sz w:val="24"/>
            <w:szCs w:val="24"/>
          </w:rPr>
          <w:t xml:space="preserve">from </w:t>
        </w:r>
      </w:ins>
      <w:ins w:id="52" w:author="Gabe Zuckerman" w:date="2023-01-03T15:59:00Z">
        <w:del w:id="53" w:author="Kristin Barker" w:date="2023-01-05T15:29:00Z">
          <w:r w:rsidR="00204329" w:rsidDel="005C6226">
            <w:rPr>
              <w:rFonts w:ascii="Times New Roman" w:eastAsia="Times New Roman" w:hAnsi="Times New Roman" w:cs="Times New Roman"/>
              <w:sz w:val="24"/>
              <w:szCs w:val="24"/>
            </w:rPr>
            <w:delText xml:space="preserve">. </w:delText>
          </w:r>
        </w:del>
      </w:ins>
      <w:ins w:id="54" w:author="Gabe Zuckerman" w:date="2023-01-03T16:01:00Z">
        <w:del w:id="55" w:author="Kristin Barker" w:date="2023-01-05T15:29:00Z">
          <w:r w:rsidR="00337116" w:rsidDel="005C6226">
            <w:rPr>
              <w:rFonts w:ascii="Times New Roman" w:eastAsia="Times New Roman" w:hAnsi="Times New Roman" w:cs="Times New Roman"/>
              <w:sz w:val="24"/>
              <w:szCs w:val="24"/>
            </w:rPr>
            <w:delText xml:space="preserve">The dataset </w:delText>
          </w:r>
        </w:del>
      </w:ins>
      <w:ins w:id="56" w:author="Gabe Zuckerman" w:date="2023-01-03T16:02:00Z">
        <w:del w:id="57" w:author="Kristin Barker" w:date="2023-01-05T15:29:00Z">
          <w:r w:rsidR="00337116" w:rsidDel="005C6226">
            <w:rPr>
              <w:rFonts w:ascii="Times New Roman" w:eastAsia="Times New Roman" w:hAnsi="Times New Roman" w:cs="Times New Roman"/>
              <w:sz w:val="24"/>
              <w:szCs w:val="24"/>
            </w:rPr>
            <w:delText xml:space="preserve">used in this report is the subset of movement data from </w:delText>
          </w:r>
        </w:del>
        <w:del w:id="58" w:author="Kristin Barker" w:date="2023-01-05T15:30:00Z">
          <w:r w:rsidR="00337116" w:rsidDel="005C6226">
            <w:rPr>
              <w:rFonts w:ascii="Times New Roman" w:eastAsia="Times New Roman" w:hAnsi="Times New Roman" w:cs="Times New Roman"/>
              <w:sz w:val="24"/>
              <w:szCs w:val="24"/>
            </w:rPr>
            <w:delText>elk had</w:delText>
          </w:r>
        </w:del>
      </w:ins>
      <w:ins w:id="59" w:author="Kristin Barker" w:date="2023-01-05T15:30:00Z">
        <w:r w:rsidR="005C6226">
          <w:rPr>
            <w:rFonts w:ascii="Times New Roman" w:eastAsia="Times New Roman" w:hAnsi="Times New Roman" w:cs="Times New Roman"/>
            <w:sz w:val="24"/>
            <w:szCs w:val="24"/>
          </w:rPr>
          <w:t>those individuals with</w:t>
        </w:r>
      </w:ins>
      <w:ins w:id="60" w:author="Gabe Zuckerman" w:date="2023-01-03T16:02:00Z">
        <w:r w:rsidR="00337116">
          <w:rPr>
            <w:rFonts w:ascii="Times New Roman" w:eastAsia="Times New Roman" w:hAnsi="Times New Roman" w:cs="Times New Roman"/>
            <w:sz w:val="24"/>
            <w:szCs w:val="24"/>
          </w:rPr>
          <w:t xml:space="preserve"> at least two consecutive years of movement data</w:t>
        </w:r>
        <w:del w:id="61" w:author="Kristin Barker" w:date="2023-01-05T15:30:00Z">
          <w:r w:rsidR="00337116" w:rsidDel="005C6226">
            <w:rPr>
              <w:rFonts w:ascii="Times New Roman" w:eastAsia="Times New Roman" w:hAnsi="Times New Roman" w:cs="Times New Roman"/>
              <w:sz w:val="24"/>
              <w:szCs w:val="24"/>
            </w:rPr>
            <w:delText>, accounting for</w:delText>
          </w:r>
        </w:del>
      </w:ins>
      <w:ins w:id="62" w:author="Kristin Barker" w:date="2023-01-05T15:30:00Z">
        <w:r w:rsidR="005C6226">
          <w:rPr>
            <w:rFonts w:ascii="Times New Roman" w:eastAsia="Times New Roman" w:hAnsi="Times New Roman" w:cs="Times New Roman"/>
            <w:sz w:val="24"/>
            <w:szCs w:val="24"/>
          </w:rPr>
          <w:t xml:space="preserve"> (</w:t>
        </w:r>
      </w:ins>
      <w:ins w:id="63" w:author="Gabe Zuckerman" w:date="2023-01-03T16:02:00Z">
        <w:del w:id="64" w:author="Kristin Barker" w:date="2023-01-05T15:30:00Z">
          <w:r w:rsidR="00337116" w:rsidDel="005C6226">
            <w:rPr>
              <w:rFonts w:ascii="Times New Roman" w:eastAsia="Times New Roman" w:hAnsi="Times New Roman" w:cs="Times New Roman"/>
              <w:sz w:val="24"/>
              <w:szCs w:val="24"/>
            </w:rPr>
            <w:delText xml:space="preserve"> </w:delText>
          </w:r>
        </w:del>
        <w:r w:rsidR="00337116">
          <w:rPr>
            <w:rFonts w:ascii="Times New Roman" w:eastAsia="Times New Roman" w:hAnsi="Times New Roman" w:cs="Times New Roman"/>
            <w:sz w:val="24"/>
            <w:szCs w:val="24"/>
          </w:rPr>
          <w:t>20 of the 26 herds</w:t>
        </w:r>
      </w:ins>
      <w:ins w:id="65" w:author="Kristin Barker" w:date="2023-01-05T15:30:00Z">
        <w:r w:rsidR="005C6226">
          <w:rPr>
            <w:rFonts w:ascii="Times New Roman" w:eastAsia="Times New Roman" w:hAnsi="Times New Roman" w:cs="Times New Roman"/>
            <w:sz w:val="24"/>
            <w:szCs w:val="24"/>
          </w:rPr>
          <w:t>)</w:t>
        </w:r>
      </w:ins>
      <w:ins w:id="66" w:author="Gabe Zuckerman" w:date="2023-01-03T16:02:00Z">
        <w:r w:rsidR="00337116">
          <w:rPr>
            <w:rFonts w:ascii="Times New Roman" w:eastAsia="Times New Roman" w:hAnsi="Times New Roman" w:cs="Times New Roman"/>
            <w:sz w:val="24"/>
            <w:szCs w:val="24"/>
          </w:rPr>
          <w:t>.</w:t>
        </w:r>
      </w:ins>
    </w:p>
    <w:p w14:paraId="13FBFAE3"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Classification of movement tactics and switch events</w:t>
      </w:r>
    </w:p>
    <w:p w14:paraId="44D4A524" w14:textId="13D75ECC" w:rsidR="00C76247" w:rsidRDefault="00A506C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migratory </w:t>
      </w:r>
      <w:r w:rsidR="00E267C6">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w</w:t>
      </w:r>
      <w:r w:rsidR="00E24BFD">
        <w:rPr>
          <w:rFonts w:ascii="Times New Roman" w:eastAsia="Times New Roman" w:hAnsi="Times New Roman" w:cs="Times New Roman"/>
          <w:sz w:val="24"/>
          <w:szCs w:val="24"/>
        </w:rPr>
        <w:t>e first classified each elk-year as either resident (with no distinct seasonal movements) or non-resident by manually reviewing adjacent interactive plots (</w:t>
      </w:r>
      <w:hyperlink r:id="rId29">
        <w:r w:rsidR="00E24BFD">
          <w:rPr>
            <w:rFonts w:ascii="Times New Roman" w:eastAsia="Times New Roman" w:hAnsi="Times New Roman" w:cs="Times New Roman"/>
            <w:color w:val="1155CC"/>
            <w:sz w:val="24"/>
            <w:szCs w:val="24"/>
            <w:u w:val="single"/>
          </w:rPr>
          <w:t>https://gabezuckerman.shinyapps.io/interactiveMigTiming/</w:t>
        </w:r>
      </w:hyperlink>
      <w:r w:rsidR="00E24BFD">
        <w:rPr>
          <w:rFonts w:ascii="Times New Roman" w:eastAsia="Times New Roman" w:hAnsi="Times New Roman" w:cs="Times New Roman"/>
          <w:sz w:val="24"/>
          <w:szCs w:val="24"/>
        </w:rPr>
        <w:t xml:space="preserve">) of net squared displacement (NSD; </w:t>
      </w:r>
      <w:proofErr w:type="spellStart"/>
      <w:r w:rsidR="00E24BFD">
        <w:rPr>
          <w:rFonts w:ascii="Times New Roman" w:eastAsia="Times New Roman" w:hAnsi="Times New Roman" w:cs="Times New Roman"/>
          <w:sz w:val="24"/>
          <w:szCs w:val="24"/>
        </w:rPr>
        <w:t>Bunnefeld</w:t>
      </w:r>
      <w:proofErr w:type="spellEnd"/>
      <w:r w:rsidR="00E24BFD">
        <w:rPr>
          <w:rFonts w:ascii="Times New Roman" w:eastAsia="Times New Roman" w:hAnsi="Times New Roman" w:cs="Times New Roman"/>
          <w:sz w:val="24"/>
          <w:szCs w:val="24"/>
        </w:rPr>
        <w:t xml:space="preserve"> et al. 2011), elevation change, and a map of GPS relocations for each elk-year. To </w:t>
      </w:r>
      <w:r>
        <w:rPr>
          <w:rFonts w:ascii="Times New Roman" w:eastAsia="Times New Roman" w:hAnsi="Times New Roman" w:cs="Times New Roman"/>
          <w:sz w:val="24"/>
          <w:szCs w:val="24"/>
        </w:rPr>
        <w:t>identify</w:t>
      </w:r>
      <w:r w:rsidR="00E24BFD">
        <w:rPr>
          <w:rFonts w:ascii="Times New Roman" w:eastAsia="Times New Roman" w:hAnsi="Times New Roman" w:cs="Times New Roman"/>
          <w:sz w:val="24"/>
          <w:szCs w:val="24"/>
        </w:rPr>
        <w:t xml:space="preserve"> migratory tactics</w:t>
      </w:r>
      <w:r>
        <w:rPr>
          <w:rFonts w:ascii="Times New Roman" w:eastAsia="Times New Roman" w:hAnsi="Times New Roman" w:cs="Times New Roman"/>
          <w:sz w:val="24"/>
          <w:szCs w:val="24"/>
        </w:rPr>
        <w:t xml:space="preserve"> from the non-resident elk-years</w:t>
      </w:r>
      <w:r w:rsidR="00E24BFD">
        <w:rPr>
          <w:rFonts w:ascii="Times New Roman" w:eastAsia="Times New Roman" w:hAnsi="Times New Roman" w:cs="Times New Roman"/>
          <w:sz w:val="24"/>
          <w:szCs w:val="24"/>
        </w:rPr>
        <w:t xml:space="preserve">, we plotted migratory distance as the x-axis and elevation change as the y-axis, and </w:t>
      </w:r>
      <w:bookmarkStart w:id="67" w:name="_Hlk113616918"/>
      <w:r w:rsidR="00E24BFD">
        <w:rPr>
          <w:rFonts w:ascii="Times New Roman" w:eastAsia="Times New Roman" w:hAnsi="Times New Roman" w:cs="Times New Roman"/>
          <w:sz w:val="24"/>
          <w:szCs w:val="24"/>
        </w:rPr>
        <w:t xml:space="preserve">used </w:t>
      </w:r>
      <w:r w:rsidR="00E24BFD">
        <w:rPr>
          <w:rFonts w:ascii="Times New Roman" w:eastAsia="Times New Roman" w:hAnsi="Times New Roman" w:cs="Times New Roman"/>
          <w:i/>
          <w:sz w:val="24"/>
          <w:szCs w:val="24"/>
        </w:rPr>
        <w:t>k</w:t>
      </w:r>
      <w:r w:rsidR="00E24BFD">
        <w:rPr>
          <w:rFonts w:ascii="Times New Roman" w:eastAsia="Times New Roman" w:hAnsi="Times New Roman" w:cs="Times New Roman"/>
          <w:sz w:val="24"/>
          <w:szCs w:val="24"/>
        </w:rPr>
        <w:t xml:space="preserve">-means clustering to classify tactics along this spectrum with residency (0,0) on one end and </w:t>
      </w:r>
      <w:del w:id="68" w:author="Gabe Zuckerman" w:date="2023-01-06T09:23:00Z">
        <w:r w:rsidR="00E24BFD" w:rsidDel="00A50302">
          <w:rPr>
            <w:rFonts w:ascii="Times New Roman" w:eastAsia="Times New Roman" w:hAnsi="Times New Roman" w:cs="Times New Roman"/>
            <w:sz w:val="24"/>
            <w:szCs w:val="24"/>
          </w:rPr>
          <w:delText>long distance</w:delText>
        </w:r>
      </w:del>
      <w:ins w:id="69" w:author="Gabe Zuckerman" w:date="2023-01-06T09:23:00Z">
        <w:r w:rsidR="00A50302">
          <w:rPr>
            <w:rFonts w:ascii="Times New Roman" w:eastAsia="Times New Roman" w:hAnsi="Times New Roman" w:cs="Times New Roman"/>
            <w:sz w:val="24"/>
            <w:szCs w:val="24"/>
          </w:rPr>
          <w:t>long-distance</w:t>
        </w:r>
      </w:ins>
      <w:r w:rsidR="00E24BFD">
        <w:rPr>
          <w:rFonts w:ascii="Times New Roman" w:eastAsia="Times New Roman" w:hAnsi="Times New Roman" w:cs="Times New Roman"/>
          <w:sz w:val="24"/>
          <w:szCs w:val="24"/>
        </w:rPr>
        <w:t xml:space="preserve"> migration at the other </w:t>
      </w:r>
      <w:bookmarkEnd w:id="67"/>
      <w:r w:rsidR="00E24BFD">
        <w:rPr>
          <w:rFonts w:ascii="Times New Roman" w:eastAsia="Times New Roman" w:hAnsi="Times New Roman" w:cs="Times New Roman"/>
          <w:sz w:val="24"/>
          <w:szCs w:val="24"/>
        </w:rPr>
        <w:t>([max. elevation change, max. distance], inset graph Fig. 1; Lowrey et al. 2020).</w:t>
      </w:r>
      <w:r w:rsidR="002F24DD">
        <w:rPr>
          <w:rFonts w:ascii="Times New Roman" w:eastAsia="Times New Roman" w:hAnsi="Times New Roman" w:cs="Times New Roman"/>
          <w:sz w:val="24"/>
          <w:szCs w:val="24"/>
        </w:rPr>
        <w:t xml:space="preserve"> </w:t>
      </w:r>
      <w:del w:id="70" w:author="Gabe Zuckerman" w:date="2023-01-06T09:23:00Z">
        <w:r w:rsidR="008E7F5E" w:rsidDel="00A50302">
          <w:rPr>
            <w:rFonts w:ascii="Times New Roman" w:eastAsia="Times New Roman" w:hAnsi="Times New Roman" w:cs="Times New Roman"/>
            <w:sz w:val="24"/>
            <w:szCs w:val="24"/>
          </w:rPr>
          <w:delText>Thu</w:delText>
        </w:r>
        <w:r w:rsidR="00B9169A" w:rsidDel="00A50302">
          <w:rPr>
            <w:rFonts w:ascii="Times New Roman" w:eastAsia="Times New Roman" w:hAnsi="Times New Roman" w:cs="Times New Roman"/>
            <w:sz w:val="24"/>
            <w:szCs w:val="24"/>
          </w:rPr>
          <w:delText>s</w:delText>
        </w:r>
      </w:del>
      <w:ins w:id="71" w:author="Gabe Zuckerman" w:date="2023-01-06T09:23:00Z">
        <w:r w:rsidR="00A50302">
          <w:rPr>
            <w:rFonts w:ascii="Times New Roman" w:eastAsia="Times New Roman" w:hAnsi="Times New Roman" w:cs="Times New Roman"/>
            <w:sz w:val="24"/>
            <w:szCs w:val="24"/>
          </w:rPr>
          <w:t>Thus,</w:t>
        </w:r>
      </w:ins>
      <w:r w:rsidR="008E7F5E">
        <w:rPr>
          <w:rFonts w:ascii="Times New Roman" w:eastAsia="Times New Roman" w:hAnsi="Times New Roman" w:cs="Times New Roman"/>
          <w:sz w:val="24"/>
          <w:szCs w:val="24"/>
        </w:rPr>
        <w:t xml:space="preserve"> w</w:t>
      </w:r>
      <w:r w:rsidR="002F24DD">
        <w:rPr>
          <w:rFonts w:ascii="Times New Roman" w:eastAsia="Times New Roman" w:hAnsi="Times New Roman" w:cs="Times New Roman"/>
          <w:sz w:val="24"/>
          <w:szCs w:val="24"/>
        </w:rPr>
        <w:t xml:space="preserve">e did not use a predetermined number of </w:t>
      </w:r>
      <w:r w:rsidR="0047108B">
        <w:rPr>
          <w:rFonts w:ascii="Times New Roman" w:eastAsia="Times New Roman" w:hAnsi="Times New Roman" w:cs="Times New Roman"/>
          <w:sz w:val="24"/>
          <w:szCs w:val="24"/>
        </w:rPr>
        <w:t xml:space="preserve">migratory </w:t>
      </w:r>
      <w:r w:rsidR="002F24DD">
        <w:rPr>
          <w:rFonts w:ascii="Times New Roman" w:eastAsia="Times New Roman" w:hAnsi="Times New Roman" w:cs="Times New Roman"/>
          <w:sz w:val="24"/>
          <w:szCs w:val="24"/>
        </w:rPr>
        <w:t xml:space="preserve">tactics, instead we </w:t>
      </w:r>
      <w:r w:rsidR="0047108B">
        <w:rPr>
          <w:rFonts w:ascii="Times New Roman" w:eastAsia="Times New Roman" w:hAnsi="Times New Roman" w:cs="Times New Roman"/>
          <w:sz w:val="24"/>
          <w:szCs w:val="24"/>
        </w:rPr>
        <w:t>found the optimal number of clusters</w:t>
      </w:r>
      <w:r w:rsidR="0046581C">
        <w:rPr>
          <w:rFonts w:ascii="Times New Roman" w:eastAsia="Times New Roman" w:hAnsi="Times New Roman" w:cs="Times New Roman"/>
          <w:sz w:val="24"/>
          <w:szCs w:val="24"/>
        </w:rPr>
        <w:t xml:space="preserve"> and used </w:t>
      </w:r>
      <w:r w:rsidR="008E7F5E">
        <w:rPr>
          <w:rFonts w:ascii="Times New Roman" w:eastAsia="Times New Roman" w:hAnsi="Times New Roman" w:cs="Times New Roman"/>
          <w:sz w:val="24"/>
          <w:szCs w:val="24"/>
        </w:rPr>
        <w:t>these cluster to guide classification of</w:t>
      </w:r>
      <w:r w:rsidR="0046581C">
        <w:rPr>
          <w:rFonts w:ascii="Times New Roman" w:eastAsia="Times New Roman" w:hAnsi="Times New Roman" w:cs="Times New Roman"/>
          <w:sz w:val="24"/>
          <w:szCs w:val="24"/>
        </w:rPr>
        <w:t xml:space="preserve"> non-resident</w:t>
      </w:r>
      <w:r w:rsidR="008E7F5E">
        <w:rPr>
          <w:rFonts w:ascii="Times New Roman" w:eastAsia="Times New Roman" w:hAnsi="Times New Roman" w:cs="Times New Roman"/>
          <w:sz w:val="24"/>
          <w:szCs w:val="24"/>
        </w:rPr>
        <w:t xml:space="preserve"> behaviors</w:t>
      </w:r>
      <w:r w:rsidR="0046581C">
        <w:rPr>
          <w:rFonts w:ascii="Times New Roman" w:eastAsia="Times New Roman" w:hAnsi="Times New Roman" w:cs="Times New Roman"/>
          <w:sz w:val="24"/>
          <w:szCs w:val="24"/>
        </w:rPr>
        <w:t xml:space="preserve"> (see Appendix </w:t>
      </w:r>
      <w:r w:rsidR="00C113EB">
        <w:rPr>
          <w:rFonts w:ascii="Times New Roman" w:eastAsia="Times New Roman" w:hAnsi="Times New Roman" w:cs="Times New Roman"/>
          <w:sz w:val="24"/>
          <w:szCs w:val="24"/>
        </w:rPr>
        <w:t>S1</w:t>
      </w:r>
      <w:r w:rsidR="0046581C">
        <w:rPr>
          <w:rFonts w:ascii="Times New Roman" w:eastAsia="Times New Roman" w:hAnsi="Times New Roman" w:cs="Times New Roman"/>
          <w:sz w:val="24"/>
          <w:szCs w:val="24"/>
        </w:rPr>
        <w:t xml:space="preserve">; Lowrey et al. 2020). </w:t>
      </w:r>
      <w:ins w:id="72" w:author="Gabe Zuckerman" w:date="2023-01-03T15:19:00Z">
        <w:r w:rsidR="00D6307D">
          <w:rPr>
            <w:rFonts w:ascii="Times New Roman" w:eastAsia="Times New Roman" w:hAnsi="Times New Roman" w:cs="Times New Roman"/>
            <w:sz w:val="24"/>
            <w:szCs w:val="24"/>
          </w:rPr>
          <w:t xml:space="preserve">For each non-migratory elk-year, </w:t>
        </w:r>
      </w:ins>
      <w:del w:id="73" w:author="Gabe Zuckerman" w:date="2023-01-03T15:19:00Z">
        <w:r w:rsidR="00E24BFD" w:rsidDel="00D6307D">
          <w:rPr>
            <w:rFonts w:ascii="Times New Roman" w:eastAsia="Times New Roman" w:hAnsi="Times New Roman" w:cs="Times New Roman"/>
            <w:sz w:val="24"/>
            <w:szCs w:val="24"/>
          </w:rPr>
          <w:delText>W</w:delText>
        </w:r>
      </w:del>
      <w:ins w:id="74" w:author="Gabe Zuckerman" w:date="2023-01-03T15:19:00Z">
        <w:r w:rsidR="00D6307D">
          <w:rPr>
            <w:rFonts w:ascii="Times New Roman" w:eastAsia="Times New Roman" w:hAnsi="Times New Roman" w:cs="Times New Roman"/>
            <w:sz w:val="24"/>
            <w:szCs w:val="24"/>
          </w:rPr>
          <w:t>w</w:t>
        </w:r>
      </w:ins>
      <w:r w:rsidR="00E24BFD">
        <w:rPr>
          <w:rFonts w:ascii="Times New Roman" w:eastAsia="Times New Roman" w:hAnsi="Times New Roman" w:cs="Times New Roman"/>
          <w:sz w:val="24"/>
          <w:szCs w:val="24"/>
        </w:rPr>
        <w:t xml:space="preserve">e visually identified the timing of spring and fall migrations based on departure from or arrival to clustered GPS points on the map coupled with a change in slope of the NSD or elevation change curves. We measured migration distance as the diameter of the smallest circle encompassing the 99% isopleth of a Brownian Bridge movement model (BBMM) for the movement data during the spring migration (Sawyer et al. 2009). Similarly, we measured the absolute elevation change between GPS locations recorded during the dates of the spring migration. We labeled a set of consecutive years a switch event if an individual elk had a different tactic in the second year from the first. </w:t>
      </w:r>
    </w:p>
    <w:p w14:paraId="2CD02547"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Covariate extraction</w:t>
      </w:r>
    </w:p>
    <w:p w14:paraId="4832EE68" w14:textId="5DAEDA6A" w:rsidR="00C76247" w:rsidRDefault="00E24BFD" w:rsidP="00754AA5">
      <w:pPr>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We extracted yearlong normalized difference vegetation index (NDVI) from 8-day 250m resolution MODIS/Terra Surface Reflectance satellite imagery (</w:t>
      </w:r>
      <w:proofErr w:type="spellStart"/>
      <w:r>
        <w:rPr>
          <w:rFonts w:ascii="Times New Roman" w:eastAsia="Times New Roman" w:hAnsi="Times New Roman" w:cs="Times New Roman"/>
          <w:sz w:val="24"/>
          <w:szCs w:val="24"/>
        </w:rPr>
        <w:t>Vermote</w:t>
      </w:r>
      <w:proofErr w:type="spellEnd"/>
      <w:r>
        <w:rPr>
          <w:rFonts w:ascii="Times New Roman" w:eastAsia="Times New Roman" w:hAnsi="Times New Roman" w:cs="Times New Roman"/>
          <w:sz w:val="24"/>
          <w:szCs w:val="24"/>
        </w:rPr>
        <w:t>, 2015). Using the</w:t>
      </w:r>
      <w:r w:rsidR="00146B91">
        <w:rPr>
          <w:rFonts w:ascii="Times New Roman" w:eastAsia="Times New Roman" w:hAnsi="Times New Roman" w:cs="Times New Roman"/>
          <w:sz w:val="24"/>
          <w:szCs w:val="24"/>
        </w:rPr>
        <w:t xml:space="preserve"> </w:t>
      </w:r>
      <w:proofErr w:type="spellStart"/>
      <w:r w:rsidR="00146B91">
        <w:rPr>
          <w:rFonts w:ascii="Times New Roman" w:eastAsia="Times New Roman" w:hAnsi="Times New Roman" w:cs="Times New Roman"/>
          <w:sz w:val="24"/>
          <w:szCs w:val="24"/>
        </w:rPr>
        <w:t>irg</w:t>
      </w:r>
      <w:proofErr w:type="spellEnd"/>
      <w:r>
        <w:rPr>
          <w:rFonts w:ascii="Times New Roman" w:eastAsia="Times New Roman" w:hAnsi="Times New Roman" w:cs="Times New Roman"/>
          <w:sz w:val="24"/>
          <w:szCs w:val="24"/>
        </w:rPr>
        <w:t xml:space="preserve"> r-package (R Core Team, 2020; Robitaille, 2020), we found an instantaneous rate of green-up (IRG) at each GPS relocation during the spring migration</w:t>
      </w:r>
      <w:r w:rsidR="00A53E50">
        <w:rPr>
          <w:rFonts w:ascii="Times New Roman" w:eastAsia="Times New Roman" w:hAnsi="Times New Roman" w:cs="Times New Roman"/>
          <w:sz w:val="24"/>
          <w:szCs w:val="24"/>
        </w:rPr>
        <w:t xml:space="preserve">, as defined by the timing </w:t>
      </w:r>
      <w:r w:rsidR="00E72BAD">
        <w:rPr>
          <w:rFonts w:ascii="Times New Roman" w:eastAsia="Times New Roman" w:hAnsi="Times New Roman" w:cs="Times New Roman"/>
          <w:sz w:val="24"/>
          <w:szCs w:val="24"/>
        </w:rPr>
        <w:t>of that</w:t>
      </w:r>
      <w:r w:rsidR="00A53E50">
        <w:rPr>
          <w:rFonts w:ascii="Times New Roman" w:eastAsia="Times New Roman" w:hAnsi="Times New Roman" w:cs="Times New Roman"/>
          <w:sz w:val="24"/>
          <w:szCs w:val="24"/>
        </w:rPr>
        <w:t xml:space="preserve"> tactic </w:t>
      </w:r>
      <w:r w:rsidR="00E72BAD">
        <w:rPr>
          <w:rFonts w:ascii="Times New Roman" w:eastAsia="Times New Roman" w:hAnsi="Times New Roman" w:cs="Times New Roman"/>
          <w:sz w:val="24"/>
          <w:szCs w:val="24"/>
        </w:rPr>
        <w:t xml:space="preserve">classification </w:t>
      </w:r>
      <w:r>
        <w:rPr>
          <w:rFonts w:ascii="Times New Roman" w:eastAsia="Times New Roman" w:hAnsi="Times New Roman" w:cs="Times New Roman"/>
          <w:sz w:val="24"/>
          <w:szCs w:val="24"/>
        </w:rPr>
        <w:t>(or, for resident elk, during average herd-level migration dates). To measure spatiotemporal match between presence and peak green-up, we found the days-from-peak green-up (DFP) for each GPS relocation by finding the absolute difference between the day the pixel was accessed by the animal and the day it reached its maximum IRG value (Aikens et al. 2017). We used the mean DFP for each elk-year’s spring migratory period to represent that elk-year’s green-wave tracking</w:t>
      </w:r>
      <w:r w:rsidR="009F14A5">
        <w:rPr>
          <w:rFonts w:ascii="Times New Roman" w:eastAsia="Times New Roman" w:hAnsi="Times New Roman" w:cs="Times New Roman"/>
          <w:sz w:val="24"/>
          <w:szCs w:val="24"/>
        </w:rPr>
        <w:t>. Low</w:t>
      </w:r>
      <w:r>
        <w:rPr>
          <w:rFonts w:ascii="Times New Roman" w:eastAsia="Times New Roman" w:hAnsi="Times New Roman" w:cs="Times New Roman"/>
          <w:sz w:val="24"/>
          <w:szCs w:val="24"/>
        </w:rPr>
        <w:t xml:space="preserve"> </w:t>
      </w:r>
      <w:r w:rsidR="009F14A5">
        <w:rPr>
          <w:rFonts w:ascii="Times New Roman" w:eastAsia="Times New Roman" w:hAnsi="Times New Roman" w:cs="Times New Roman"/>
          <w:sz w:val="24"/>
          <w:szCs w:val="24"/>
        </w:rPr>
        <w:t xml:space="preserve">DFP values indicate spatiotemporal alignment between an elk’s location in space and time and high quality, greening vegetation at that same location in space </w:t>
      </w:r>
      <w:r w:rsidR="009F14A5">
        <w:rPr>
          <w:rFonts w:ascii="Times New Roman" w:eastAsia="Times New Roman" w:hAnsi="Times New Roman" w:cs="Times New Roman"/>
          <w:sz w:val="24"/>
          <w:szCs w:val="24"/>
        </w:rPr>
        <w:lastRenderedPageBreak/>
        <w:t>and time</w:t>
      </w:r>
      <w:r w:rsidR="00754AA5">
        <w:rPr>
          <w:rFonts w:ascii="Times New Roman" w:eastAsia="Times New Roman" w:hAnsi="Times New Roman" w:cs="Times New Roman"/>
          <w:sz w:val="24"/>
          <w:szCs w:val="24"/>
        </w:rPr>
        <w:t xml:space="preserve"> (</w:t>
      </w:r>
      <w:proofErr w:type="gramStart"/>
      <w:r w:rsidR="00754AA5">
        <w:rPr>
          <w:rFonts w:ascii="Times New Roman" w:eastAsia="Times New Roman" w:hAnsi="Times New Roman" w:cs="Times New Roman"/>
          <w:sz w:val="24"/>
          <w:szCs w:val="24"/>
        </w:rPr>
        <w:t>i.e.</w:t>
      </w:r>
      <w:proofErr w:type="gramEnd"/>
      <w:r w:rsidR="00754AA5">
        <w:rPr>
          <w:rFonts w:ascii="Times New Roman" w:eastAsia="Times New Roman" w:hAnsi="Times New Roman" w:cs="Times New Roman"/>
          <w:sz w:val="24"/>
          <w:szCs w:val="24"/>
        </w:rPr>
        <w:t xml:space="preserve"> green-wave surfing)</w:t>
      </w:r>
      <w:r w:rsidR="009F14A5">
        <w:rPr>
          <w:rFonts w:ascii="Times New Roman" w:eastAsia="Times New Roman" w:hAnsi="Times New Roman" w:cs="Times New Roman"/>
          <w:sz w:val="24"/>
          <w:szCs w:val="24"/>
        </w:rPr>
        <w:t>, while high DFP values represent spatiotemporal mismatch with peak forage</w:t>
      </w:r>
      <w:r w:rsidR="00754AA5">
        <w:rPr>
          <w:rFonts w:ascii="Times New Roman" w:eastAsia="Times New Roman" w:hAnsi="Times New Roman" w:cs="Times New Roman"/>
          <w:sz w:val="24"/>
          <w:szCs w:val="24"/>
        </w:rPr>
        <w:t xml:space="preserve"> opportunities. </w:t>
      </w:r>
    </w:p>
    <w:p w14:paraId="64F0EEE9" w14:textId="7184BE1B"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extracted snow depth for each GPS relocation from the </w:t>
      </w:r>
      <w:r>
        <w:rPr>
          <w:rFonts w:ascii="Times New Roman" w:eastAsia="Times New Roman" w:hAnsi="Times New Roman" w:cs="Times New Roman"/>
          <w:color w:val="06070B"/>
          <w:sz w:val="24"/>
          <w:szCs w:val="24"/>
        </w:rPr>
        <w:t xml:space="preserve">Snow Data Assimilation System (SNODAS), a modeled remote sensing snow product with a 1km spatial resolution and a daily temporal resolution, using Google Earth Engine in Python </w:t>
      </w:r>
      <w:r>
        <w:rPr>
          <w:rFonts w:ascii="Times New Roman" w:eastAsia="Times New Roman" w:hAnsi="Times New Roman" w:cs="Times New Roman"/>
          <w:sz w:val="24"/>
          <w:szCs w:val="24"/>
        </w:rPr>
        <w:t>(National Operational Hydrologic Remote Sensing Center, 2004</w:t>
      </w:r>
      <w:r>
        <w:rPr>
          <w:rFonts w:ascii="Times New Roman" w:eastAsia="Times New Roman" w:hAnsi="Times New Roman" w:cs="Times New Roman"/>
          <w:sz w:val="24"/>
          <w:szCs w:val="24"/>
          <w:highlight w:val="white"/>
        </w:rPr>
        <w:t>; Gorelick et al. 2017; Python Software Foundation,</w:t>
      </w:r>
      <w:r>
        <w:rPr>
          <w:rFonts w:ascii="Times New Roman" w:eastAsia="Times New Roman" w:hAnsi="Times New Roman" w:cs="Times New Roman"/>
          <w:color w:val="535A60"/>
          <w:sz w:val="24"/>
          <w:szCs w:val="24"/>
          <w:highlight w:val="white"/>
        </w:rPr>
        <w:t xml:space="preserve"> </w:t>
      </w:r>
      <w:hyperlink r:id="rId30">
        <w:r>
          <w:rPr>
            <w:rFonts w:ascii="Times New Roman" w:eastAsia="Times New Roman" w:hAnsi="Times New Roman" w:cs="Times New Roman"/>
            <w:color w:val="1155CC"/>
            <w:sz w:val="24"/>
            <w:szCs w:val="24"/>
            <w:highlight w:val="white"/>
            <w:u w:val="single"/>
          </w:rPr>
          <w:t>https://www.python.org/</w:t>
        </w:r>
      </w:hyperlink>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We measured the maximum snow depth encountered in the winter range, defined as the</w:t>
      </w:r>
      <w:r w:rsidR="001017C5">
        <w:rPr>
          <w:rFonts w:ascii="Times New Roman" w:eastAsia="Times New Roman" w:hAnsi="Times New Roman" w:cs="Times New Roman"/>
          <w:sz w:val="24"/>
          <w:szCs w:val="24"/>
        </w:rPr>
        <w:t xml:space="preserve"> individual elk’s</w:t>
      </w:r>
      <w:r>
        <w:rPr>
          <w:rFonts w:ascii="Times New Roman" w:eastAsia="Times New Roman" w:hAnsi="Times New Roman" w:cs="Times New Roman"/>
          <w:sz w:val="24"/>
          <w:szCs w:val="24"/>
        </w:rPr>
        <w:t xml:space="preserve"> 99% isopleth of the BBMM of the movement data between the end of the first year’s fall migration and the start of the second year’s spring migration (or, for residents, the herd-level average dates).</w:t>
      </w:r>
    </w:p>
    <w:p w14:paraId="0A0A4667" w14:textId="2820EF33"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calculated herd-level migratory diversity using Shannon's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diversity index (Lowrey et al. 2020). This metric provides a single value that represents the</w:t>
      </w:r>
      <w:r w:rsidR="006A7A52">
        <w:rPr>
          <w:rFonts w:ascii="Times New Roman" w:eastAsia="Times New Roman" w:hAnsi="Times New Roman" w:cs="Times New Roman"/>
          <w:sz w:val="24"/>
          <w:szCs w:val="24"/>
        </w:rPr>
        <w:t xml:space="preserve"> relative</w:t>
      </w:r>
      <w:r>
        <w:rPr>
          <w:rFonts w:ascii="Times New Roman" w:eastAsia="Times New Roman" w:hAnsi="Times New Roman" w:cs="Times New Roman"/>
          <w:sz w:val="24"/>
          <w:szCs w:val="24"/>
        </w:rPr>
        <w:t xml:space="preserve"> proportions of the </w:t>
      </w:r>
      <w:r w:rsidR="006A7A52">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movement tactics </w:t>
      </w:r>
      <w:r w:rsidR="006A7A52">
        <w:rPr>
          <w:rFonts w:ascii="Times New Roman" w:eastAsia="Times New Roman" w:hAnsi="Times New Roman" w:cs="Times New Roman"/>
          <w:sz w:val="24"/>
          <w:szCs w:val="24"/>
        </w:rPr>
        <w:t>with</w:t>
      </w:r>
      <w:r>
        <w:rPr>
          <w:rFonts w:ascii="Times New Roman" w:eastAsia="Times New Roman" w:hAnsi="Times New Roman" w:cs="Times New Roman"/>
          <w:sz w:val="24"/>
          <w:szCs w:val="24"/>
        </w:rPr>
        <w:t>in a given herd. The maximal value is determined by the total number of movement tactics, with higher values representing herds</w:t>
      </w:r>
      <w:r w:rsidR="00DE2A50">
        <w:rPr>
          <w:rFonts w:ascii="Times New Roman" w:eastAsia="Times New Roman" w:hAnsi="Times New Roman" w:cs="Times New Roman"/>
          <w:sz w:val="24"/>
          <w:szCs w:val="24"/>
        </w:rPr>
        <w:t xml:space="preserve"> with higher migratory diversity</w:t>
      </w:r>
      <w:r>
        <w:rPr>
          <w:rFonts w:ascii="Times New Roman" w:eastAsia="Times New Roman" w:hAnsi="Times New Roman" w:cs="Times New Roman"/>
          <w:sz w:val="24"/>
          <w:szCs w:val="24"/>
        </w:rPr>
        <w:t>.</w:t>
      </w:r>
    </w:p>
    <w:p w14:paraId="473B8428" w14:textId="096DFA7B"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used the Land Change Monitoring, Assessment, and Projection (LCMAP), a </w:t>
      </w:r>
      <w:proofErr w:type="gramStart"/>
      <w:r>
        <w:rPr>
          <w:rFonts w:ascii="Times New Roman" w:eastAsia="Times New Roman" w:hAnsi="Times New Roman" w:cs="Times New Roman"/>
          <w:sz w:val="24"/>
          <w:szCs w:val="24"/>
        </w:rPr>
        <w:t>30 meter</w:t>
      </w:r>
      <w:proofErr w:type="gramEnd"/>
      <w:r>
        <w:rPr>
          <w:rFonts w:ascii="Times New Roman" w:eastAsia="Times New Roman" w:hAnsi="Times New Roman" w:cs="Times New Roman"/>
          <w:sz w:val="24"/>
          <w:szCs w:val="24"/>
        </w:rPr>
        <w:t xml:space="preserve"> resolution land cover product (</w:t>
      </w:r>
      <w:proofErr w:type="spellStart"/>
      <w:r>
        <w:rPr>
          <w:rFonts w:ascii="Times New Roman" w:eastAsia="Times New Roman" w:hAnsi="Times New Roman" w:cs="Times New Roman"/>
          <w:sz w:val="24"/>
          <w:szCs w:val="24"/>
        </w:rPr>
        <w:t>Pengra</w:t>
      </w:r>
      <w:proofErr w:type="spellEnd"/>
      <w:r>
        <w:rPr>
          <w:rFonts w:ascii="Times New Roman" w:eastAsia="Times New Roman" w:hAnsi="Times New Roman" w:cs="Times New Roman"/>
          <w:sz w:val="24"/>
          <w:szCs w:val="24"/>
        </w:rPr>
        <w:t xml:space="preserve"> et al. 2020), to extract human land use data. LCMAP is a yearly product spanning 1985 to 2017. As our study’s temporal range was 2006 - 2020, we used the 2017 land cover product for 2018, 2019, and 2020. We separately extracted the proportion of developed land in each elk-year’s spring migratory period and winter ranges by dividing the area of pixels designated as “developed” by the total area of the corresponding ranges. We also used LCMAP to calculate the proportion of cultivated agricultural land in each elk-year’s winter range following a similar procedure, using pixels designated as “cropland.” We used a modified version of the Wyoming Game and Fish Department’s Feed Ground Locations shapefile, manually updated for increased spatial accuracy, to identify elk winter ranges that contained </w:t>
      </w:r>
      <w:r w:rsidR="00D10D56">
        <w:rPr>
          <w:rFonts w:ascii="Times New Roman" w:eastAsia="Times New Roman" w:hAnsi="Times New Roman" w:cs="Times New Roman"/>
          <w:sz w:val="24"/>
          <w:szCs w:val="24"/>
        </w:rPr>
        <w:t xml:space="preserve">access to supplemental winter </w:t>
      </w:r>
      <w:r>
        <w:rPr>
          <w:rFonts w:ascii="Times New Roman" w:eastAsia="Times New Roman" w:hAnsi="Times New Roman" w:cs="Times New Roman"/>
          <w:sz w:val="24"/>
          <w:szCs w:val="24"/>
        </w:rPr>
        <w:t xml:space="preserve">feed grounds (WGFD, </w:t>
      </w:r>
      <w:hyperlink r:id="rId31">
        <w:r>
          <w:rPr>
            <w:rFonts w:ascii="Times New Roman" w:eastAsia="Times New Roman" w:hAnsi="Times New Roman" w:cs="Times New Roman"/>
            <w:color w:val="1155CC"/>
            <w:sz w:val="24"/>
            <w:szCs w:val="24"/>
            <w:u w:val="single"/>
          </w:rPr>
          <w:t>https://wgfd.wyo.gov/Wildlife-in-Wyoming/Geospatial-Data/Big-Game-GIS-Data</w:t>
        </w:r>
      </w:hyperlink>
      <w:r>
        <w:rPr>
          <w:rFonts w:ascii="Times New Roman" w:eastAsia="Times New Roman" w:hAnsi="Times New Roman" w:cs="Times New Roman"/>
          <w:sz w:val="24"/>
          <w:szCs w:val="24"/>
        </w:rPr>
        <w:t>).</w:t>
      </w:r>
    </w:p>
    <w:p w14:paraId="5149C8D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Modeling switch events</w:t>
      </w:r>
    </w:p>
    <w:p w14:paraId="16AB1044" w14:textId="5DCD037A"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We fit 29 candidate logistic regression models for all seven hypotheses and biologically relevant combinations with the binary response variable of whether a</w:t>
      </w:r>
      <w:r w:rsidR="00A53E50">
        <w:rPr>
          <w:rFonts w:ascii="Times New Roman" w:eastAsia="Times New Roman" w:hAnsi="Times New Roman" w:cs="Times New Roman"/>
          <w:sz w:val="24"/>
          <w:szCs w:val="24"/>
        </w:rPr>
        <w:t xml:space="preserve">n elk exhibited a switch in migratory </w:t>
      </w:r>
      <w:r w:rsidR="00AF2DB0">
        <w:rPr>
          <w:rFonts w:ascii="Times New Roman" w:eastAsia="Times New Roman" w:hAnsi="Times New Roman" w:cs="Times New Roman"/>
          <w:sz w:val="24"/>
          <w:szCs w:val="24"/>
        </w:rPr>
        <w:t>tactic</w:t>
      </w:r>
      <w:r w:rsidR="00301B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(yes/no) using scaled and centered covariates. We ensured covariates had a Variance Inflation Factor (VIF) less than two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w:t>
      </w:r>
      <w:proofErr w:type="spellStart"/>
      <w:r>
        <w:rPr>
          <w:rFonts w:ascii="Times New Roman" w:eastAsia="Times New Roman" w:hAnsi="Times New Roman" w:cs="Times New Roman"/>
          <w:sz w:val="24"/>
          <w:szCs w:val="24"/>
        </w:rPr>
        <w:t>Zuur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Ieno</w:t>
      </w:r>
      <w:proofErr w:type="spellEnd"/>
      <w:r>
        <w:rPr>
          <w:rFonts w:ascii="Times New Roman" w:eastAsia="Times New Roman" w:hAnsi="Times New Roman" w:cs="Times New Roman"/>
          <w:sz w:val="24"/>
          <w:szCs w:val="24"/>
        </w:rPr>
        <w:t xml:space="preserve"> and Elphick, 2010). We fit separate sets of models for each tactic as they vary in responses to habitat change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We used the</w:t>
      </w:r>
      <w:r w:rsidR="00146B91">
        <w:rPr>
          <w:rFonts w:ascii="Consolas" w:eastAsia="Consolas" w:hAnsi="Consolas" w:cs="Consolas"/>
          <w:sz w:val="24"/>
          <w:szCs w:val="24"/>
        </w:rPr>
        <w:t xml:space="preserve"> </w:t>
      </w:r>
      <w:r w:rsidR="00146B91">
        <w:rPr>
          <w:rFonts w:ascii="Times New Roman" w:eastAsia="Consolas" w:hAnsi="Times New Roman" w:cs="Times New Roman"/>
          <w:sz w:val="24"/>
          <w:szCs w:val="24"/>
        </w:rPr>
        <w:t xml:space="preserve">caret </w:t>
      </w:r>
      <w:r>
        <w:rPr>
          <w:rFonts w:ascii="Times New Roman" w:eastAsia="Times New Roman" w:hAnsi="Times New Roman" w:cs="Times New Roman"/>
          <w:sz w:val="24"/>
          <w:szCs w:val="24"/>
        </w:rPr>
        <w:t>package to fit models (Kuhn, 2020) and selected top models using Akaike’s information criterion adjusted for small sample size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Burnham and Anderson 2004; Anderson and Burnham 2002) based on a </w:t>
      </w:r>
      <w:proofErr w:type="spellStart"/>
      <w:r>
        <w:rPr>
          <w:rFonts w:ascii="Times New Roman" w:eastAsia="Times New Roman" w:hAnsi="Times New Roman" w:cs="Times New Roman"/>
          <w:sz w:val="24"/>
          <w:szCs w:val="24"/>
        </w:rPr>
        <w:t>deltaAICc</w:t>
      </w:r>
      <w:proofErr w:type="spellEnd"/>
      <w:r>
        <w:rPr>
          <w:rFonts w:ascii="Times New Roman" w:eastAsia="Times New Roman" w:hAnsi="Times New Roman" w:cs="Times New Roman"/>
          <w:sz w:val="24"/>
          <w:szCs w:val="24"/>
        </w:rPr>
        <w:t xml:space="preserve"> value of 2. We used Matthews Correlation Coefficient (MCC) to evaluate model fit because it is well suited for imbalanced datasets, with -1, 0, and 1 representing perfect misclassification, random chance, and </w:t>
      </w:r>
      <w:r>
        <w:rPr>
          <w:rFonts w:ascii="Times New Roman" w:eastAsia="Times New Roman" w:hAnsi="Times New Roman" w:cs="Times New Roman"/>
          <w:sz w:val="24"/>
          <w:szCs w:val="24"/>
        </w:rPr>
        <w:lastRenderedPageBreak/>
        <w:t xml:space="preserve">perfect classification, respectively (Chicco and </w:t>
      </w:r>
      <w:proofErr w:type="spellStart"/>
      <w:r>
        <w:rPr>
          <w:rFonts w:ascii="Times New Roman" w:eastAsia="Times New Roman" w:hAnsi="Times New Roman" w:cs="Times New Roman"/>
          <w:sz w:val="24"/>
          <w:szCs w:val="24"/>
        </w:rPr>
        <w:t>Jurman</w:t>
      </w:r>
      <w:proofErr w:type="spellEnd"/>
      <w:r>
        <w:rPr>
          <w:rFonts w:ascii="Times New Roman" w:eastAsia="Times New Roman" w:hAnsi="Times New Roman" w:cs="Times New Roman"/>
          <w:sz w:val="24"/>
          <w:szCs w:val="24"/>
        </w:rPr>
        <w:t xml:space="preserve">, 2020). </w:t>
      </w:r>
      <w:ins w:id="75" w:author="Gabe Zuckerman" w:date="2022-12-30T13:26:00Z">
        <w:r w:rsidR="001C0974">
          <w:rPr>
            <w:rFonts w:ascii="Times New Roman" w:eastAsia="Times New Roman" w:hAnsi="Times New Roman" w:cs="Times New Roman"/>
            <w:sz w:val="24"/>
            <w:szCs w:val="24"/>
          </w:rPr>
          <w:t xml:space="preserve">We identified </w:t>
        </w:r>
      </w:ins>
      <w:ins w:id="76" w:author="Gabe Zuckerman" w:date="2022-12-30T13:27:00Z">
        <w:r w:rsidR="001C0974">
          <w:rPr>
            <w:rFonts w:ascii="Times New Roman" w:eastAsia="Times New Roman" w:hAnsi="Times New Roman" w:cs="Times New Roman"/>
            <w:sz w:val="24"/>
            <w:szCs w:val="24"/>
          </w:rPr>
          <w:t>covariates</w:t>
        </w:r>
      </w:ins>
      <w:ins w:id="77" w:author="Gabe Zuckerman" w:date="2022-12-30T13:26:00Z">
        <w:r w:rsidR="001C0974">
          <w:rPr>
            <w:rFonts w:ascii="Times New Roman" w:eastAsia="Times New Roman" w:hAnsi="Times New Roman" w:cs="Times New Roman"/>
            <w:sz w:val="24"/>
            <w:szCs w:val="24"/>
          </w:rPr>
          <w:t xml:space="preserve"> as significant if </w:t>
        </w:r>
      </w:ins>
      <w:ins w:id="78" w:author="Gabe Zuckerman" w:date="2022-12-30T13:27:00Z">
        <w:r w:rsidR="001C0974">
          <w:rPr>
            <w:rFonts w:ascii="Times New Roman" w:eastAsia="Times New Roman" w:hAnsi="Times New Roman" w:cs="Times New Roman"/>
            <w:sz w:val="24"/>
            <w:szCs w:val="24"/>
          </w:rPr>
          <w:t>their 85% confidence interval did not overlap with 0 (Arnold, 2010).</w:t>
        </w:r>
      </w:ins>
    </w:p>
    <w:p w14:paraId="3B9BB59A" w14:textId="77777777" w:rsidR="00C76247" w:rsidRDefault="00E24BFD">
      <w:pPr>
        <w:spacing w:before="20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Results</w:t>
      </w:r>
    </w:p>
    <w:p w14:paraId="5F92B7ED"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Classification of movement tactics and switch events</w:t>
      </w:r>
    </w:p>
    <w:p w14:paraId="1AA6D6EB" w14:textId="2EB6DB9B" w:rsidR="00C76247" w:rsidRDefault="00E24BFD">
      <w:pPr>
        <w:spacing w:before="200"/>
        <w:rPr>
          <w:rFonts w:ascii="Times New Roman" w:eastAsia="Times New Roman" w:hAnsi="Times New Roman" w:cs="Times New Roman"/>
          <w:sz w:val="24"/>
          <w:szCs w:val="24"/>
        </w:rPr>
      </w:pPr>
      <w:r>
        <w:rPr>
          <w:rFonts w:ascii="Times New Roman" w:eastAsia="Times New Roman" w:hAnsi="Times New Roman" w:cs="Times New Roman"/>
          <w:b/>
          <w:sz w:val="26"/>
          <w:szCs w:val="26"/>
        </w:rPr>
        <w:tab/>
      </w:r>
      <w:r w:rsidR="008E7F5E">
        <w:rPr>
          <w:rFonts w:ascii="Times New Roman" w:eastAsia="Times New Roman" w:hAnsi="Times New Roman" w:cs="Times New Roman"/>
          <w:sz w:val="24"/>
          <w:szCs w:val="24"/>
        </w:rPr>
        <w:t>Results of the cluster analysis revealed</w:t>
      </w:r>
      <w:r>
        <w:rPr>
          <w:rFonts w:ascii="Times New Roman" w:eastAsia="Times New Roman" w:hAnsi="Times New Roman" w:cs="Times New Roman"/>
          <w:sz w:val="24"/>
          <w:szCs w:val="24"/>
        </w:rPr>
        <w:t xml:space="preserve"> four movement tactics in </w:t>
      </w:r>
      <w:r w:rsidR="00692218">
        <w:rPr>
          <w:rFonts w:ascii="Times New Roman" w:eastAsia="Times New Roman" w:hAnsi="Times New Roman" w:cs="Times New Roman"/>
          <w:sz w:val="24"/>
          <w:szCs w:val="24"/>
        </w:rPr>
        <w:t>361 adult female elk</w:t>
      </w:r>
      <w:r>
        <w:rPr>
          <w:rFonts w:ascii="Times New Roman" w:eastAsia="Times New Roman" w:hAnsi="Times New Roman" w:cs="Times New Roman"/>
          <w:sz w:val="24"/>
          <w:szCs w:val="24"/>
        </w:rPr>
        <w:t xml:space="preserve"> across the GYE (Fig. 1). Of the 840 elk-years</w:t>
      </w:r>
      <w:r w:rsidR="00A53E50">
        <w:rPr>
          <w:rFonts w:ascii="Times New Roman" w:eastAsia="Times New Roman" w:hAnsi="Times New Roman" w:cs="Times New Roman"/>
          <w:sz w:val="24"/>
          <w:szCs w:val="24"/>
        </w:rPr>
        <w:t xml:space="preserve"> (mean = 2.3 elk-years per elk)</w:t>
      </w:r>
      <w:r>
        <w:rPr>
          <w:rFonts w:ascii="Times New Roman" w:eastAsia="Times New Roman" w:hAnsi="Times New Roman" w:cs="Times New Roman"/>
          <w:sz w:val="24"/>
          <w:szCs w:val="24"/>
        </w:rPr>
        <w:t>, we identified 40</w:t>
      </w:r>
      <w:r w:rsidR="00364BB1">
        <w:rPr>
          <w:rFonts w:ascii="Times New Roman" w:eastAsia="Times New Roman" w:hAnsi="Times New Roman" w:cs="Times New Roman"/>
          <w:sz w:val="24"/>
          <w:szCs w:val="24"/>
        </w:rPr>
        <w:t xml:space="preserve"> elk</w:t>
      </w:r>
      <w:r w:rsidR="00AD1D06">
        <w:rPr>
          <w:rFonts w:ascii="Times New Roman" w:eastAsia="Times New Roman" w:hAnsi="Times New Roman" w:cs="Times New Roman"/>
          <w:sz w:val="24"/>
          <w:szCs w:val="24"/>
        </w:rPr>
        <w:t>-year</w:t>
      </w:r>
      <w:r w:rsidR="00EA4DD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as residents (4.8%</w:t>
      </w:r>
      <w:r w:rsidR="00EA4DD7">
        <w:rPr>
          <w:rFonts w:ascii="Times New Roman" w:eastAsia="Times New Roman" w:hAnsi="Times New Roman" w:cs="Times New Roman"/>
          <w:sz w:val="24"/>
          <w:szCs w:val="24"/>
        </w:rPr>
        <w:t>, n = 22 elk</w:t>
      </w:r>
      <w:r>
        <w:rPr>
          <w:rFonts w:ascii="Times New Roman" w:eastAsia="Times New Roman" w:hAnsi="Times New Roman" w:cs="Times New Roman"/>
          <w:sz w:val="24"/>
          <w:szCs w:val="24"/>
        </w:rPr>
        <w:t xml:space="preserve">). The remaining 800 elk-years clustered into an optimal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=3 groups using k-means (Appendix </w:t>
      </w:r>
      <w:r w:rsidR="002B126E">
        <w:rPr>
          <w:rFonts w:ascii="Times New Roman" w:eastAsia="Times New Roman" w:hAnsi="Times New Roman" w:cs="Times New Roman"/>
          <w:sz w:val="24"/>
          <w:szCs w:val="24"/>
        </w:rPr>
        <w:t>S1</w:t>
      </w:r>
      <w:r>
        <w:rPr>
          <w:rFonts w:ascii="Times New Roman" w:eastAsia="Times New Roman" w:hAnsi="Times New Roman" w:cs="Times New Roman"/>
          <w:sz w:val="24"/>
          <w:szCs w:val="24"/>
        </w:rPr>
        <w:t>), which we identified as short</w:t>
      </w:r>
      <w:ins w:id="79" w:author="Gabe Zuckerman" w:date="2023-01-06T09:24:00Z">
        <w:r w:rsidR="00E14D9F">
          <w:rPr>
            <w:rFonts w:ascii="Times New Roman" w:eastAsia="Times New Roman" w:hAnsi="Times New Roman" w:cs="Times New Roman"/>
            <w:sz w:val="24"/>
            <w:szCs w:val="24"/>
          </w:rPr>
          <w:t>-</w:t>
        </w:r>
      </w:ins>
      <w:del w:id="80" w:author="Gabe Zuckerman" w:date="2023-01-06T09:24:00Z">
        <w:r w:rsidDel="00E14D9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distance migrants (SDM), elevational migrants (EM) and </w:t>
      </w:r>
      <w:del w:id="81" w:author="Gabe Zuckerman" w:date="2023-01-06T09:23:00Z">
        <w:r w:rsidDel="00A50302">
          <w:rPr>
            <w:rFonts w:ascii="Times New Roman" w:eastAsia="Times New Roman" w:hAnsi="Times New Roman" w:cs="Times New Roman"/>
            <w:sz w:val="24"/>
            <w:szCs w:val="24"/>
          </w:rPr>
          <w:delText>long distance</w:delText>
        </w:r>
      </w:del>
      <w:ins w:id="82" w:author="Gabe Zuckerman" w:date="2023-01-06T09:23:00Z">
        <w:r w:rsidR="00A50302">
          <w:rPr>
            <w:rFonts w:ascii="Times New Roman" w:eastAsia="Times New Roman" w:hAnsi="Times New Roman" w:cs="Times New Roman"/>
            <w:sz w:val="24"/>
            <w:szCs w:val="24"/>
          </w:rPr>
          <w:t>long-distance</w:t>
        </w:r>
      </w:ins>
      <w:r>
        <w:rPr>
          <w:rFonts w:ascii="Times New Roman" w:eastAsia="Times New Roman" w:hAnsi="Times New Roman" w:cs="Times New Roman"/>
          <w:sz w:val="24"/>
          <w:szCs w:val="24"/>
        </w:rPr>
        <w:t xml:space="preserve"> migrants (LDM). SDMs comprised the majority of elk-years (n = 451</w:t>
      </w:r>
      <w:r w:rsidR="00EA4DD7">
        <w:rPr>
          <w:rFonts w:ascii="Times New Roman" w:eastAsia="Times New Roman" w:hAnsi="Times New Roman" w:cs="Times New Roman"/>
          <w:sz w:val="24"/>
          <w:szCs w:val="24"/>
        </w:rPr>
        <w:t xml:space="preserve"> elk-years, 229 elk</w:t>
      </w:r>
      <w:r>
        <w:rPr>
          <w:rFonts w:ascii="Times New Roman" w:eastAsia="Times New Roman" w:hAnsi="Times New Roman" w:cs="Times New Roman"/>
          <w:sz w:val="24"/>
          <w:szCs w:val="24"/>
        </w:rPr>
        <w:t>; 53.7%) and traveled less than 55km between seasonal ranges with a maximum elevation change of 675m. EMs were the second most common tactic (n = 184</w:t>
      </w:r>
      <w:r w:rsidR="00EA4DD7">
        <w:rPr>
          <w:rFonts w:ascii="Times New Roman" w:eastAsia="Times New Roman" w:hAnsi="Times New Roman" w:cs="Times New Roman"/>
          <w:sz w:val="24"/>
          <w:szCs w:val="24"/>
        </w:rPr>
        <w:t xml:space="preserve"> elk-years, 112 elk</w:t>
      </w:r>
      <w:r>
        <w:rPr>
          <w:rFonts w:ascii="Times New Roman" w:eastAsia="Times New Roman" w:hAnsi="Times New Roman" w:cs="Times New Roman"/>
          <w:sz w:val="24"/>
          <w:szCs w:val="24"/>
        </w:rPr>
        <w:t xml:space="preserve">; 21.9%) and traveled no more than 57km between seasonal ranges, </w:t>
      </w:r>
      <w:r w:rsidR="00A7491C">
        <w:rPr>
          <w:rFonts w:ascii="Times New Roman" w:eastAsia="Times New Roman" w:hAnsi="Times New Roman" w:cs="Times New Roman"/>
          <w:sz w:val="24"/>
          <w:szCs w:val="24"/>
        </w:rPr>
        <w:t>ranging</w:t>
      </w:r>
      <w:r>
        <w:rPr>
          <w:rFonts w:ascii="Times New Roman" w:eastAsia="Times New Roman" w:hAnsi="Times New Roman" w:cs="Times New Roman"/>
          <w:sz w:val="24"/>
          <w:szCs w:val="24"/>
        </w:rPr>
        <w:t xml:space="preserve"> between 645m and 1,680m of elevation change. </w:t>
      </w:r>
      <w:r w:rsidR="006607DA">
        <w:rPr>
          <w:rFonts w:ascii="Times New Roman" w:eastAsia="Times New Roman" w:hAnsi="Times New Roman" w:cs="Times New Roman"/>
          <w:sz w:val="24"/>
          <w:szCs w:val="24"/>
        </w:rPr>
        <w:t>EM and SDM travel</w:t>
      </w:r>
      <w:r w:rsidR="005C38FD">
        <w:rPr>
          <w:rFonts w:ascii="Times New Roman" w:eastAsia="Times New Roman" w:hAnsi="Times New Roman" w:cs="Times New Roman"/>
          <w:sz w:val="24"/>
          <w:szCs w:val="24"/>
        </w:rPr>
        <w:t>ed</w:t>
      </w:r>
      <w:r w:rsidR="006607DA">
        <w:rPr>
          <w:rFonts w:ascii="Times New Roman" w:eastAsia="Times New Roman" w:hAnsi="Times New Roman" w:cs="Times New Roman"/>
          <w:sz w:val="24"/>
          <w:szCs w:val="24"/>
        </w:rPr>
        <w:t xml:space="preserve"> similar distances between ranges, but differ</w:t>
      </w:r>
      <w:r w:rsidR="009C6628">
        <w:rPr>
          <w:rFonts w:ascii="Times New Roman" w:eastAsia="Times New Roman" w:hAnsi="Times New Roman" w:cs="Times New Roman"/>
          <w:sz w:val="24"/>
          <w:szCs w:val="24"/>
        </w:rPr>
        <w:t>ed</w:t>
      </w:r>
      <w:r w:rsidR="006607DA">
        <w:rPr>
          <w:rFonts w:ascii="Times New Roman" w:eastAsia="Times New Roman" w:hAnsi="Times New Roman" w:cs="Times New Roman"/>
          <w:sz w:val="24"/>
          <w:szCs w:val="24"/>
        </w:rPr>
        <w:t xml:space="preserve"> in the elevation change between ranges.</w:t>
      </w:r>
      <w:r w:rsidR="00826E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LDMs (n = 165</w:t>
      </w:r>
      <w:r w:rsidR="00961A45">
        <w:rPr>
          <w:rFonts w:ascii="Times New Roman" w:eastAsia="Times New Roman" w:hAnsi="Times New Roman" w:cs="Times New Roman"/>
          <w:sz w:val="24"/>
          <w:szCs w:val="24"/>
        </w:rPr>
        <w:t xml:space="preserve"> elk-years, 91 elk</w:t>
      </w:r>
      <w:r>
        <w:rPr>
          <w:rFonts w:ascii="Times New Roman" w:eastAsia="Times New Roman" w:hAnsi="Times New Roman" w:cs="Times New Roman"/>
          <w:sz w:val="24"/>
          <w:szCs w:val="24"/>
        </w:rPr>
        <w:t xml:space="preserve">; 19.6%) traveled between 44km and 113km between seasonal ranges, and had elevation changes up to 1,750m. Of the 20 herds, only five had elk that exhibited all four tactics, although there was a moderate correlation (Pearson’s r = 0.56) between number of elk-years represented in a herd and the number of tactics present (Appendix </w:t>
      </w:r>
      <w:r w:rsidR="00B94C5B">
        <w:rPr>
          <w:rFonts w:ascii="Times New Roman" w:eastAsia="Times New Roman" w:hAnsi="Times New Roman" w:cs="Times New Roman"/>
          <w:sz w:val="24"/>
          <w:szCs w:val="24"/>
        </w:rPr>
        <w:t>S2</w:t>
      </w:r>
      <w:r>
        <w:rPr>
          <w:rFonts w:ascii="Times New Roman" w:eastAsia="Times New Roman" w:hAnsi="Times New Roman" w:cs="Times New Roman"/>
          <w:sz w:val="24"/>
          <w:szCs w:val="24"/>
        </w:rPr>
        <w:t xml:space="preserve">). Of the remaining 15 herds, 9 herds had three tactics, 4 herds had 2 tactics and two herds had only one tactic. In well represented herds (with &gt;25 elk-years), there were typically one or two dominant tactics, which were always one of the three migratory tactics. </w:t>
      </w:r>
    </w:p>
    <w:p w14:paraId="0D8FA45B" w14:textId="5084DDBA" w:rsidR="00C76247" w:rsidRDefault="00E24BFD">
      <w:pPr>
        <w:spacing w:before="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observed instances of switching behavior in every year of our </w:t>
      </w:r>
      <w:r w:rsidR="00330AF3">
        <w:rPr>
          <w:rFonts w:ascii="Times New Roman" w:eastAsia="Times New Roman" w:hAnsi="Times New Roman" w:cs="Times New Roman"/>
          <w:sz w:val="24"/>
          <w:szCs w:val="24"/>
        </w:rPr>
        <w:t>15-year</w:t>
      </w:r>
      <w:r>
        <w:rPr>
          <w:rFonts w:ascii="Times New Roman" w:eastAsia="Times New Roman" w:hAnsi="Times New Roman" w:cs="Times New Roman"/>
          <w:sz w:val="24"/>
          <w:szCs w:val="24"/>
        </w:rPr>
        <w:t xml:space="preserve"> study period. In the 478 sets of consecutive elk-years</w:t>
      </w:r>
      <w:r w:rsidR="0020719A">
        <w:rPr>
          <w:rFonts w:ascii="Times New Roman" w:eastAsia="Times New Roman" w:hAnsi="Times New Roman" w:cs="Times New Roman"/>
          <w:sz w:val="24"/>
          <w:szCs w:val="24"/>
        </w:rPr>
        <w:t xml:space="preserve"> from the 361 elk</w:t>
      </w:r>
      <w:r>
        <w:rPr>
          <w:rFonts w:ascii="Times New Roman" w:eastAsia="Times New Roman" w:hAnsi="Times New Roman" w:cs="Times New Roman"/>
          <w:sz w:val="24"/>
          <w:szCs w:val="24"/>
        </w:rPr>
        <w:t>, switches between tactics occurred 105 times, resulting in an overall switch rate of 22%.</w:t>
      </w:r>
      <w:r w:rsidR="00961A45">
        <w:rPr>
          <w:rFonts w:ascii="Times New Roman" w:eastAsia="Times New Roman" w:hAnsi="Times New Roman" w:cs="Times New Roman"/>
          <w:sz w:val="24"/>
          <w:szCs w:val="24"/>
        </w:rPr>
        <w:t xml:space="preserve"> Of the 361 elk in 20 herds, 92 elk in 16 herds accounted for all of the switches in movement tactics. </w:t>
      </w:r>
      <w:r>
        <w:rPr>
          <w:rFonts w:ascii="Times New Roman" w:eastAsia="Times New Roman" w:hAnsi="Times New Roman" w:cs="Times New Roman"/>
          <w:sz w:val="24"/>
          <w:szCs w:val="24"/>
        </w:rPr>
        <w:t xml:space="preserve">Annually, switching occurred at a mean 22.5% rate, with a standard deviation of 11% (7% minimum in 2011-2012; 50% maximum in 2007-2008). EMs switched tactics at the highest rate, changing in 41 out of 108 chances (38%), while LDMs switched at the lowest rate (12.8%). Residents switched in 6 out of 23 chances (26%) and SDMs switched in 41 out of 256 chances (16%). The small sample size of switches from resident behavior precluded our ability to evaluate the drivers of these switch events. The 86 elk monitored for more than two consecutive years switched in 52 out of 203 chances (26%) with 12 elk switching more than once. </w:t>
      </w:r>
    </w:p>
    <w:p w14:paraId="5CC3C0DE" w14:textId="7D12200B" w:rsidR="000C279E" w:rsidRDefault="00E24BFD" w:rsidP="002F24DD">
      <w:pPr>
        <w:spacing w:before="200"/>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t>Switching behaviors altered the study area-wide proportions of different migratory tactics. Over the course of the study period, switching accounted for the loss of 8 EMs (41 switches from EM, only 33 switches to EM) while increasing the balance of LDMs and SDMs by 4 each (17 switches from LDM, 21 switches to LDM; 41 switches from SDM, 45 switches to SDM; Fig</w:t>
      </w:r>
      <w:ins w:id="83" w:author="Gabe Zuckerman" w:date="2022-12-30T12:50:00Z">
        <w:r w:rsidR="007A6B55">
          <w:rPr>
            <w:rFonts w:ascii="Times New Roman" w:eastAsia="Times New Roman" w:hAnsi="Times New Roman" w:cs="Times New Roman"/>
            <w:sz w:val="24"/>
            <w:szCs w:val="24"/>
          </w:rPr>
          <w:t>.</w:t>
        </w:r>
      </w:ins>
      <w:del w:id="84" w:author="Gabe Zuckerman" w:date="2022-12-30T12:50:00Z">
        <w:r w:rsidDel="007A6B55">
          <w:rPr>
            <w:rFonts w:ascii="Times New Roman" w:eastAsia="Times New Roman" w:hAnsi="Times New Roman" w:cs="Times New Roman"/>
            <w:sz w:val="24"/>
            <w:szCs w:val="24"/>
          </w:rPr>
          <w:delText>ure</w:delText>
        </w:r>
      </w:del>
      <w:r>
        <w:rPr>
          <w:rFonts w:ascii="Times New Roman" w:eastAsia="Times New Roman" w:hAnsi="Times New Roman" w:cs="Times New Roman"/>
          <w:sz w:val="24"/>
          <w:szCs w:val="24"/>
        </w:rPr>
        <w:t xml:space="preserve"> 2). Residents had an equal number of switches in both directions. Nearly all switches </w:t>
      </w:r>
      <w:r>
        <w:rPr>
          <w:rFonts w:ascii="Times New Roman" w:eastAsia="Times New Roman" w:hAnsi="Times New Roman" w:cs="Times New Roman"/>
          <w:sz w:val="24"/>
          <w:szCs w:val="24"/>
        </w:rPr>
        <w:lastRenderedPageBreak/>
        <w:t>were to or from intermediate tactics (</w:t>
      </w:r>
      <w:del w:id="85" w:author="Gabe Zuckerman" w:date="2023-01-03T15:28:00Z">
        <w:r w:rsidR="00477516" w:rsidDel="000E005E">
          <w:rPr>
            <w:rFonts w:ascii="Times New Roman" w:eastAsia="Times New Roman" w:hAnsi="Times New Roman" w:cs="Times New Roman"/>
            <w:sz w:val="24"/>
            <w:szCs w:val="24"/>
          </w:rPr>
          <w:delText>e.g.,</w:delText>
        </w:r>
        <w:r w:rsidDel="000E005E">
          <w:rPr>
            <w:rFonts w:ascii="Times New Roman" w:eastAsia="Times New Roman" w:hAnsi="Times New Roman" w:cs="Times New Roman"/>
            <w:sz w:val="24"/>
            <w:szCs w:val="24"/>
          </w:rPr>
          <w:delText xml:space="preserve"> resident to </w:delText>
        </w:r>
      </w:del>
      <w:r>
        <w:rPr>
          <w:rFonts w:ascii="Times New Roman" w:eastAsia="Times New Roman" w:hAnsi="Times New Roman" w:cs="Times New Roman"/>
          <w:sz w:val="24"/>
          <w:szCs w:val="24"/>
        </w:rPr>
        <w:t>EM/SDM</w:t>
      </w:r>
      <w:del w:id="86" w:author="Gabe Zuckerman" w:date="2023-01-03T15:28:00Z">
        <w:r w:rsidDel="000E005E">
          <w:rPr>
            <w:rFonts w:ascii="Times New Roman" w:eastAsia="Times New Roman" w:hAnsi="Times New Roman" w:cs="Times New Roman"/>
            <w:sz w:val="24"/>
            <w:szCs w:val="24"/>
          </w:rPr>
          <w:delText>, or EM to SDM</w:delText>
        </w:r>
      </w:del>
      <w:ins w:id="87" w:author="Gabe Zuckerman" w:date="2023-01-03T15:28:00Z">
        <w:r w:rsidR="000E005E">
          <w:rPr>
            <w:rFonts w:ascii="Times New Roman" w:eastAsia="Times New Roman" w:hAnsi="Times New Roman" w:cs="Times New Roman"/>
            <w:sz w:val="24"/>
            <w:szCs w:val="24"/>
          </w:rPr>
          <w:t>, as opposed to R/LDM</w:t>
        </w:r>
        <w:del w:id="88" w:author="Kristin Barker" w:date="2023-01-05T15:31:00Z">
          <w:r w:rsidR="000E005E" w:rsidDel="005C6226">
            <w:rPr>
              <w:rFonts w:ascii="Times New Roman" w:eastAsia="Times New Roman" w:hAnsi="Times New Roman" w:cs="Times New Roman"/>
              <w:sz w:val="24"/>
              <w:szCs w:val="24"/>
            </w:rPr>
            <w:delText>, which are at the</w:delText>
          </w:r>
        </w:del>
      </w:ins>
      <w:ins w:id="89" w:author="Kristin Barker" w:date="2023-01-05T15:31:00Z">
        <w:r w:rsidR="005C6226">
          <w:rPr>
            <w:rFonts w:ascii="Times New Roman" w:eastAsia="Times New Roman" w:hAnsi="Times New Roman" w:cs="Times New Roman"/>
            <w:sz w:val="24"/>
            <w:szCs w:val="24"/>
          </w:rPr>
          <w:t xml:space="preserve"> which lie on the ends of the behavioral continuum</w:t>
        </w:r>
      </w:ins>
      <w:ins w:id="90" w:author="Gabe Zuckerman" w:date="2023-01-03T15:28:00Z">
        <w:del w:id="91" w:author="Kristin Barker" w:date="2023-01-05T15:31:00Z">
          <w:r w:rsidR="000E005E" w:rsidDel="005C6226">
            <w:rPr>
              <w:rFonts w:ascii="Times New Roman" w:eastAsia="Times New Roman" w:hAnsi="Times New Roman" w:cs="Times New Roman"/>
              <w:sz w:val="24"/>
              <w:szCs w:val="24"/>
            </w:rPr>
            <w:delText xml:space="preserve"> </w:delText>
          </w:r>
        </w:del>
      </w:ins>
      <w:r>
        <w:rPr>
          <w:rFonts w:ascii="Times New Roman" w:eastAsia="Times New Roman" w:hAnsi="Times New Roman" w:cs="Times New Roman"/>
          <w:sz w:val="24"/>
          <w:szCs w:val="24"/>
        </w:rPr>
        <w:t>). There were only two instances of extreme switching, with one elk switching from R to LDM in 2008-2009 and another switching from LDM to R in 2019-2020.</w:t>
      </w:r>
    </w:p>
    <w:p w14:paraId="1972A827" w14:textId="3AF6E3F2" w:rsidR="00F303B1" w:rsidRPr="00F303B1" w:rsidRDefault="00F303B1" w:rsidP="00030FA4">
      <w:pPr>
        <w:rPr>
          <w:rFonts w:ascii="Times New Roman" w:eastAsia="Times New Roman" w:hAnsi="Times New Roman" w:cs="Times New Roman"/>
          <w:sz w:val="24"/>
          <w:szCs w:val="24"/>
          <w:lang w:val="en-US"/>
        </w:rPr>
      </w:pPr>
    </w:p>
    <w:p w14:paraId="5179FCB8" w14:textId="77777777"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Modeling switch events</w:t>
      </w:r>
    </w:p>
    <w:p w14:paraId="61A776D2" w14:textId="644A0655"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Elevational migrants</w:t>
      </w:r>
    </w:p>
    <w:p w14:paraId="6713B21B" w14:textId="10DBF7E2" w:rsidR="00C76247" w:rsidRDefault="00E24BFD" w:rsidP="005808A9">
      <w:pPr>
        <w:spacing w:before="200"/>
        <w:rPr>
          <w:rFonts w:ascii="Times New Roman" w:eastAsia="Times New Roman" w:hAnsi="Times New Roman" w:cs="Times New Roman"/>
          <w:sz w:val="20"/>
          <w:szCs w:val="20"/>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We found support for 6 models explaining switching from an EM tactic (including the null model), but only the top-ranked model had informative covariates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0.15; log-likelihood = -68.42; K= 4; MCC = 0.21; Appendix </w:t>
      </w:r>
      <w:r w:rsidR="008B3587">
        <w:rPr>
          <w:rFonts w:ascii="Times New Roman" w:eastAsia="Times New Roman" w:hAnsi="Times New Roman" w:cs="Times New Roman"/>
          <w:sz w:val="24"/>
          <w:szCs w:val="24"/>
        </w:rPr>
        <w:t>S3: Table S1</w:t>
      </w:r>
      <w:r>
        <w:rPr>
          <w:rFonts w:ascii="Times New Roman" w:eastAsia="Times New Roman" w:hAnsi="Times New Roman" w:cs="Times New Roman"/>
          <w:sz w:val="24"/>
          <w:szCs w:val="24"/>
        </w:rPr>
        <w:t xml:space="preserve">). Based on this model, switching was influenced by the interaction between the proportion of developed lands in the winter range and herd-level movement tactic diversity. Considering the two covariates separately, EMs with low levels of developed land on their winter range or in herds with low movement diversity were more likely to switch tactics. However, elk in herds with high movement diversity were more likely to switch at high levels of winter range development, whereas those in herds with low or average movement diversity were more likely to switch at low levels of development (Fig. </w:t>
      </w:r>
      <w:r w:rsidR="009E2A18">
        <w:rPr>
          <w:rFonts w:ascii="Times New Roman" w:eastAsia="Times New Roman" w:hAnsi="Times New Roman" w:cs="Times New Roman"/>
          <w:sz w:val="24"/>
          <w:szCs w:val="24"/>
        </w:rPr>
        <w:t>3</w:t>
      </w:r>
      <w:ins w:id="92" w:author="Gabe Zuckerman" w:date="2022-12-30T13:38:00Z">
        <w:r w:rsidR="00BC1CDF">
          <w:rPr>
            <w:rFonts w:ascii="Times New Roman" w:eastAsia="Times New Roman" w:hAnsi="Times New Roman" w:cs="Times New Roman"/>
            <w:sz w:val="24"/>
            <w:szCs w:val="24"/>
          </w:rPr>
          <w:t>;</w:t>
        </w:r>
        <w:r w:rsidR="00E52913">
          <w:rPr>
            <w:rFonts w:ascii="Times New Roman" w:eastAsia="Times New Roman" w:hAnsi="Times New Roman" w:cs="Times New Roman"/>
            <w:sz w:val="24"/>
            <w:szCs w:val="24"/>
          </w:rPr>
          <w:t xml:space="preserve"> </w:t>
        </w:r>
        <w:r w:rsidR="00BC1CDF">
          <w:rPr>
            <w:rFonts w:ascii="Times New Roman" w:eastAsia="Times New Roman" w:hAnsi="Times New Roman" w:cs="Times New Roman"/>
            <w:sz w:val="24"/>
            <w:szCs w:val="24"/>
          </w:rPr>
          <w:t>Appendix S3: Table S1</w:t>
        </w:r>
      </w:ins>
      <w:r>
        <w:rPr>
          <w:rFonts w:ascii="Times New Roman" w:eastAsia="Times New Roman" w:hAnsi="Times New Roman" w:cs="Times New Roman"/>
          <w:sz w:val="24"/>
          <w:szCs w:val="24"/>
        </w:rPr>
        <w:t xml:space="preserve">). </w:t>
      </w:r>
    </w:p>
    <w:p w14:paraId="3D32766B" w14:textId="063C1E89" w:rsidR="00C76247" w:rsidRDefault="00E24BFD">
      <w:pPr>
        <w:spacing w:before="20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Short</w:t>
      </w:r>
      <w:ins w:id="93" w:author="Gabe Zuckerman" w:date="2023-01-06T09:24:00Z">
        <w:r w:rsidR="00E14D9F">
          <w:rPr>
            <w:rFonts w:ascii="Times New Roman" w:eastAsia="Times New Roman" w:hAnsi="Times New Roman" w:cs="Times New Roman"/>
            <w:i/>
            <w:sz w:val="24"/>
            <w:szCs w:val="24"/>
          </w:rPr>
          <w:t>-</w:t>
        </w:r>
      </w:ins>
      <w:del w:id="94" w:author="Gabe Zuckerman" w:date="2023-01-06T09:24:00Z">
        <w:r w:rsidDel="00E14D9F">
          <w:rPr>
            <w:rFonts w:ascii="Times New Roman" w:eastAsia="Times New Roman" w:hAnsi="Times New Roman" w:cs="Times New Roman"/>
            <w:i/>
            <w:sz w:val="24"/>
            <w:szCs w:val="24"/>
          </w:rPr>
          <w:delText xml:space="preserve"> </w:delText>
        </w:r>
      </w:del>
      <w:r>
        <w:rPr>
          <w:rFonts w:ascii="Times New Roman" w:eastAsia="Times New Roman" w:hAnsi="Times New Roman" w:cs="Times New Roman"/>
          <w:i/>
          <w:sz w:val="24"/>
          <w:szCs w:val="24"/>
        </w:rPr>
        <w:t>distance migrants</w:t>
      </w:r>
    </w:p>
    <w:p w14:paraId="53F5CCFF" w14:textId="3B7A1C92" w:rsidR="00C76247" w:rsidRDefault="00E24BFD">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The only supported model of switching from an SDM tactic explained switching as a function of the interaction between the proportion of developed land on the spring migratory route and herd-level migratory diversity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0.97; log-likelihood = -92.45; K = 4; MCC = 0.25). Only the herd-level movement diversity covariate was significantly different from zero, indicating the likelihood of switching from an SDM tactic increased as movement tactic diversity increased (</w:t>
      </w:r>
      <w:ins w:id="95" w:author="Gabe Zuckerman" w:date="2022-12-30T13:38:00Z">
        <w:r w:rsidR="009F67CF">
          <w:rPr>
            <w:rFonts w:ascii="Times New Roman" w:eastAsia="Times New Roman" w:hAnsi="Times New Roman" w:cs="Times New Roman"/>
            <w:sz w:val="24"/>
            <w:szCs w:val="24"/>
          </w:rPr>
          <w:t xml:space="preserve">see </w:t>
        </w:r>
      </w:ins>
      <w:r w:rsidR="008B3587">
        <w:rPr>
          <w:rFonts w:ascii="Times New Roman" w:eastAsia="Times New Roman" w:hAnsi="Times New Roman" w:cs="Times New Roman"/>
          <w:sz w:val="24"/>
          <w:szCs w:val="24"/>
        </w:rPr>
        <w:t>Appendix S3: Table S2</w:t>
      </w:r>
      <w:r>
        <w:rPr>
          <w:rFonts w:ascii="Times New Roman" w:eastAsia="Times New Roman" w:hAnsi="Times New Roman" w:cs="Times New Roman"/>
          <w:sz w:val="24"/>
          <w:szCs w:val="24"/>
        </w:rPr>
        <w:t>). The covariates for both spring migratory route developed land and the interaction term were not informative.</w:t>
      </w:r>
    </w:p>
    <w:p w14:paraId="17C64295" w14:textId="33C18B2D" w:rsidR="00C76247" w:rsidRDefault="00E24BFD">
      <w:pPr>
        <w:spacing w:before="20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w:t>
      </w:r>
      <w:r w:rsidR="005E4063">
        <w:rPr>
          <w:rFonts w:ascii="Times New Roman" w:eastAsia="Times New Roman" w:hAnsi="Times New Roman" w:cs="Times New Roman"/>
          <w:i/>
          <w:sz w:val="24"/>
          <w:szCs w:val="24"/>
        </w:rPr>
        <w:t>ii</w:t>
      </w:r>
      <w:r>
        <w:rPr>
          <w:rFonts w:ascii="Times New Roman" w:eastAsia="Times New Roman" w:hAnsi="Times New Roman" w:cs="Times New Roman"/>
          <w:i/>
          <w:sz w:val="24"/>
          <w:szCs w:val="24"/>
        </w:rPr>
        <w:t>. Long</w:t>
      </w:r>
      <w:ins w:id="96" w:author="Gabe Zuckerman" w:date="2023-01-06T09:23:00Z">
        <w:r w:rsidR="00A50302">
          <w:rPr>
            <w:rFonts w:ascii="Times New Roman" w:eastAsia="Times New Roman" w:hAnsi="Times New Roman" w:cs="Times New Roman"/>
            <w:i/>
            <w:sz w:val="24"/>
            <w:szCs w:val="24"/>
          </w:rPr>
          <w:t>-</w:t>
        </w:r>
      </w:ins>
      <w:del w:id="97" w:author="Gabe Zuckerman" w:date="2023-01-06T09:23:00Z">
        <w:r w:rsidDel="00A50302">
          <w:rPr>
            <w:rFonts w:ascii="Times New Roman" w:eastAsia="Times New Roman" w:hAnsi="Times New Roman" w:cs="Times New Roman"/>
            <w:i/>
            <w:sz w:val="24"/>
            <w:szCs w:val="24"/>
          </w:rPr>
          <w:delText xml:space="preserve"> </w:delText>
        </w:r>
      </w:del>
      <w:r>
        <w:rPr>
          <w:rFonts w:ascii="Times New Roman" w:eastAsia="Times New Roman" w:hAnsi="Times New Roman" w:cs="Times New Roman"/>
          <w:i/>
          <w:sz w:val="24"/>
          <w:szCs w:val="24"/>
        </w:rPr>
        <w:t>distance migrants</w:t>
      </w:r>
    </w:p>
    <w:p w14:paraId="2BF50FD8" w14:textId="7CB25761" w:rsidR="00C76247" w:rsidRDefault="00E24BFD">
      <w:pPr>
        <w:spacing w:before="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five competitive models of the drivers of switching from a LDM tactic (including the null model). The best-supported model was a function of the interaction between winter range snow depth and herd-level movement tactic diversity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0.17; log-likelihood = -39.62; K = 4; MCC = 0.31; </w:t>
      </w:r>
      <w:ins w:id="98" w:author="Gabe Zuckerman" w:date="2022-12-30T13:39:00Z">
        <w:r w:rsidR="005F506C">
          <w:rPr>
            <w:rFonts w:ascii="Times New Roman" w:eastAsia="Times New Roman" w:hAnsi="Times New Roman" w:cs="Times New Roman"/>
            <w:sz w:val="24"/>
            <w:szCs w:val="24"/>
          </w:rPr>
          <w:t>Appendix S3: Table S3</w:t>
        </w:r>
      </w:ins>
      <w:del w:id="99" w:author="Gabe Zuckerman" w:date="2022-12-30T13:39:00Z">
        <w:r w:rsidDel="005F506C">
          <w:rPr>
            <w:rFonts w:ascii="Times New Roman" w:eastAsia="Times New Roman" w:hAnsi="Times New Roman" w:cs="Times New Roman"/>
            <w:sz w:val="24"/>
            <w:szCs w:val="24"/>
          </w:rPr>
          <w:delText>Appendix E</w:delText>
        </w:r>
      </w:del>
      <w:r>
        <w:rPr>
          <w:rFonts w:ascii="Times New Roman" w:eastAsia="Times New Roman" w:hAnsi="Times New Roman" w:cs="Times New Roman"/>
          <w:sz w:val="24"/>
          <w:szCs w:val="24"/>
        </w:rPr>
        <w:t xml:space="preserve">). Based on this model, the likelihood of switching increased as snow depth and herd-level movement diversity increased when holding the other covariates at mean values. The likelihood of switching from an LDM tactic increased as snow depth increased when herd-level movement tactic diversity was at average or low values (Fig. </w:t>
      </w:r>
      <w:r w:rsidR="00DA235E">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However, LDM in herds with high movement tactic diversity were more likely to switch at low and intermediate snow depths (Fig. </w:t>
      </w:r>
      <w:r w:rsidR="009E2A18">
        <w:rPr>
          <w:rFonts w:ascii="Times New Roman" w:eastAsia="Times New Roman" w:hAnsi="Times New Roman" w:cs="Times New Roman"/>
          <w:sz w:val="24"/>
          <w:szCs w:val="24"/>
        </w:rPr>
        <w:t>4</w:t>
      </w:r>
      <w:r>
        <w:rPr>
          <w:rFonts w:ascii="Times New Roman" w:eastAsia="Times New Roman" w:hAnsi="Times New Roman" w:cs="Times New Roman"/>
          <w:sz w:val="24"/>
          <w:szCs w:val="24"/>
        </w:rPr>
        <w:t>). The three remaining supported models indicated an increased likelihood of switching as the proportion of developed land on the spring migratory route increased (</w:t>
      </w:r>
      <w:ins w:id="100" w:author="Gabe Zuckerman" w:date="2022-12-30T13:50:00Z">
        <w:r w:rsidR="005B76C5">
          <w:rPr>
            <w:rFonts w:ascii="Times New Roman" w:eastAsia="Times New Roman" w:hAnsi="Times New Roman" w:cs="Times New Roman"/>
            <w:sz w:val="24"/>
            <w:szCs w:val="24"/>
          </w:rPr>
          <w:t xml:space="preserve">see </w:t>
        </w:r>
      </w:ins>
      <w:r w:rsidR="00E9378F">
        <w:rPr>
          <w:rFonts w:ascii="Times New Roman" w:eastAsia="Times New Roman" w:hAnsi="Times New Roman" w:cs="Times New Roman"/>
          <w:sz w:val="24"/>
          <w:szCs w:val="24"/>
        </w:rPr>
        <w:t>Appendix S3: Table S3</w:t>
      </w:r>
      <w:r>
        <w:rPr>
          <w:rFonts w:ascii="Times New Roman" w:eastAsia="Times New Roman" w:hAnsi="Times New Roman" w:cs="Times New Roman"/>
          <w:sz w:val="24"/>
          <w:szCs w:val="24"/>
        </w:rPr>
        <w:t xml:space="preserve">). One of these models </w:t>
      </w:r>
      <w:r>
        <w:rPr>
          <w:rFonts w:ascii="Times New Roman" w:eastAsia="Times New Roman" w:hAnsi="Times New Roman" w:cs="Times New Roman"/>
          <w:sz w:val="24"/>
          <w:szCs w:val="24"/>
        </w:rPr>
        <w:lastRenderedPageBreak/>
        <w:t xml:space="preserve">also indicated that the likelihood of switching from an LDM tactic decreased as snow depth increased, similar to the “High” herd-level diversity line in Fig. </w:t>
      </w:r>
      <w:r w:rsidR="009E2A1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p>
    <w:p w14:paraId="6B93120A" w14:textId="0EEE89D7" w:rsidR="005E4063" w:rsidRDefault="005E4063" w:rsidP="005E4063">
      <w:pPr>
        <w:spacing w:before="20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iv. Residents</w:t>
      </w:r>
    </w:p>
    <w:p w14:paraId="736D9068" w14:textId="7738B89A" w:rsidR="00C76247" w:rsidRDefault="005E4063" w:rsidP="00DD6104">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We were unable to model resident switching behavior due to the small sample size (n=6 switching events). </w:t>
      </w:r>
    </w:p>
    <w:p w14:paraId="249BE23B" w14:textId="77777777" w:rsidR="00C76247" w:rsidRDefault="00E24BF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B42B339" w14:textId="3EE7872A"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Drawing in movement data from 20 herds spanning a broad range of environmental conditions and anthropogenic influences, our results reveal the diversity and plasticity of movement tactics used by elk across the Greater Yellowstone Ecosystem. Our classification method identified more migratory tactics, and higher rates of switching among tactics, than previously reported in the system (Middleton et al. 2013; Cole et al. 2015). Herd-level migratory tactic diversity was a key driver of switching behavior and was </w:t>
      </w:r>
      <w:r w:rsidR="007E4868">
        <w:rPr>
          <w:rFonts w:ascii="Times New Roman" w:eastAsia="Times New Roman" w:hAnsi="Times New Roman" w:cs="Times New Roman"/>
          <w:sz w:val="24"/>
          <w:szCs w:val="24"/>
        </w:rPr>
        <w:t>significantly</w:t>
      </w:r>
      <w:r>
        <w:rPr>
          <w:rFonts w:ascii="Times New Roman" w:eastAsia="Times New Roman" w:hAnsi="Times New Roman" w:cs="Times New Roman"/>
          <w:sz w:val="24"/>
          <w:szCs w:val="24"/>
        </w:rPr>
        <w:t xml:space="preserve"> associated with the probability of switching from all </w:t>
      </w:r>
      <w:r w:rsidR="00F87D48">
        <w:rPr>
          <w:rFonts w:ascii="Times New Roman" w:eastAsia="Times New Roman" w:hAnsi="Times New Roman" w:cs="Times New Roman"/>
          <w:sz w:val="24"/>
          <w:szCs w:val="24"/>
        </w:rPr>
        <w:t>migratory</w:t>
      </w:r>
      <w:r>
        <w:rPr>
          <w:rFonts w:ascii="Times New Roman" w:eastAsia="Times New Roman" w:hAnsi="Times New Roman" w:cs="Times New Roman"/>
          <w:sz w:val="24"/>
          <w:szCs w:val="24"/>
        </w:rPr>
        <w:t xml:space="preserve"> tactics. Diverse migratory portfolios offer more opportunities for within-generation knowledge transmission, thereby enabling animals to make more flexible decisions to adapt to a changing environment (Keith and Bull, 2017; Lowrey et al. 2020). We found evidence of diverse migratory portfolios in 18 of the 20 herds we studied, with five herds exhibiting all four movement tactics (residency, short-distance migration, elevational migration, and long-distance migration). </w:t>
      </w:r>
    </w:p>
    <w:p w14:paraId="5BC17188" w14:textId="2DEA8973" w:rsidR="006B1936"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number of switches </w:t>
      </w:r>
      <w:r w:rsidR="00E61A97">
        <w:rPr>
          <w:rFonts w:ascii="Times New Roman" w:eastAsia="Times New Roman" w:hAnsi="Times New Roman" w:cs="Times New Roman"/>
          <w:sz w:val="24"/>
          <w:szCs w:val="24"/>
        </w:rPr>
        <w:t xml:space="preserve">among </w:t>
      </w:r>
      <w:r>
        <w:rPr>
          <w:rFonts w:ascii="Times New Roman" w:eastAsia="Times New Roman" w:hAnsi="Times New Roman" w:cs="Times New Roman"/>
          <w:sz w:val="24"/>
          <w:szCs w:val="24"/>
        </w:rPr>
        <w:t xml:space="preserve">the four movement tactics </w:t>
      </w:r>
      <w:del w:id="101" w:author="Gabe Zuckerman" w:date="2023-01-03T16:50:00Z">
        <w:r w:rsidDel="00214C8E">
          <w:rPr>
            <w:rFonts w:ascii="Times New Roman" w:eastAsia="Times New Roman" w:hAnsi="Times New Roman" w:cs="Times New Roman"/>
            <w:sz w:val="24"/>
            <w:szCs w:val="24"/>
          </w:rPr>
          <w:delText>we identified</w:delText>
        </w:r>
      </w:del>
      <w:ins w:id="102" w:author="Gabe Zuckerman" w:date="2023-01-03T16:50:00Z">
        <w:r w:rsidR="00214C8E">
          <w:rPr>
            <w:rFonts w:ascii="Times New Roman" w:eastAsia="Times New Roman" w:hAnsi="Times New Roman" w:cs="Times New Roman"/>
            <w:sz w:val="24"/>
            <w:szCs w:val="24"/>
          </w:rPr>
          <w:t>during our study period</w:t>
        </w:r>
      </w:ins>
      <w:r>
        <w:rPr>
          <w:rFonts w:ascii="Times New Roman" w:eastAsia="Times New Roman" w:hAnsi="Times New Roman" w:cs="Times New Roman"/>
          <w:sz w:val="24"/>
          <w:szCs w:val="24"/>
        </w:rPr>
        <w:t xml:space="preserve">, switching behavior actually increased the proportion of migrants rather than contributing to the declining migration and increasing residency reported across the GYE and similar systems (Hebblewhite et al. 2006; Middleton et al. 2013; Cole et al. 2015). </w:t>
      </w:r>
      <w:r w:rsidR="00D312EC" w:rsidRPr="00D312EC">
        <w:rPr>
          <w:rFonts w:ascii="Times New Roman" w:hAnsi="Times New Roman" w:cs="Times New Roman"/>
          <w:sz w:val="24"/>
          <w:szCs w:val="24"/>
        </w:rPr>
        <w:t xml:space="preserve">If increasing residency is happening across the system, </w:t>
      </w:r>
      <w:r w:rsidR="001F0044">
        <w:rPr>
          <w:rFonts w:ascii="Times New Roman" w:hAnsi="Times New Roman" w:cs="Times New Roman"/>
          <w:sz w:val="24"/>
          <w:szCs w:val="24"/>
        </w:rPr>
        <w:t>our results indicate</w:t>
      </w:r>
      <w:r w:rsidR="00D312EC" w:rsidRPr="00D312EC">
        <w:rPr>
          <w:rFonts w:ascii="Times New Roman" w:hAnsi="Times New Roman" w:cs="Times New Roman"/>
          <w:sz w:val="24"/>
          <w:szCs w:val="24"/>
        </w:rPr>
        <w:t xml:space="preserve"> that switching is not increasing the proportion of residents</w:t>
      </w:r>
      <w:r w:rsidR="001F0044">
        <w:rPr>
          <w:rFonts w:ascii="Times New Roman" w:hAnsi="Times New Roman" w:cs="Times New Roman"/>
          <w:sz w:val="24"/>
          <w:szCs w:val="24"/>
        </w:rPr>
        <w:t>.</w:t>
      </w:r>
      <w:r w:rsidR="00D312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However, migratory subpopulations in many herds continue to decline, suggesting that </w:t>
      </w:r>
      <w:bookmarkStart w:id="103" w:name="_Hlk113627754"/>
      <w:r>
        <w:rPr>
          <w:rFonts w:ascii="Times New Roman" w:eastAsia="Times New Roman" w:hAnsi="Times New Roman" w:cs="Times New Roman"/>
          <w:sz w:val="24"/>
          <w:szCs w:val="24"/>
        </w:rPr>
        <w:t xml:space="preserve">behavioral changes alone are not keeping pace with differing fitness between tactics </w:t>
      </w:r>
      <w:bookmarkEnd w:id="103"/>
      <w:r>
        <w:rPr>
          <w:rFonts w:ascii="Times New Roman" w:eastAsia="Times New Roman" w:hAnsi="Times New Roman" w:cs="Times New Roman"/>
          <w:sz w:val="24"/>
          <w:szCs w:val="24"/>
        </w:rPr>
        <w:t xml:space="preserve">(Hebblewhite et al. 2006; Middleton et al. 2013; Cole et al. 2015). </w:t>
      </w:r>
      <w:r w:rsidR="001F0044">
        <w:rPr>
          <w:rFonts w:ascii="Times New Roman" w:eastAsia="Times New Roman" w:hAnsi="Times New Roman" w:cs="Times New Roman"/>
          <w:sz w:val="24"/>
          <w:szCs w:val="24"/>
        </w:rPr>
        <w:t xml:space="preserve">This could be due to </w:t>
      </w:r>
      <w:r>
        <w:rPr>
          <w:rFonts w:ascii="Times New Roman" w:eastAsia="Times New Roman" w:hAnsi="Times New Roman" w:cs="Times New Roman"/>
          <w:sz w:val="24"/>
          <w:szCs w:val="24"/>
        </w:rPr>
        <w:t>migrants suffer</w:t>
      </w:r>
      <w:r w:rsidR="001F0044">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from lower survival, reduced recruitment, or both relative to their nonmigratory counterparts (Cole et al. 2015). </w:t>
      </w:r>
      <w:r w:rsidR="006B193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is possible</w:t>
      </w:r>
      <w:r w:rsidR="008755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switching </w:t>
      </w:r>
      <w:r w:rsidR="006B1936">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play a role</w:t>
      </w:r>
      <w:r w:rsidR="006B1936">
        <w:rPr>
          <w:rFonts w:ascii="Times New Roman" w:eastAsia="Times New Roman" w:hAnsi="Times New Roman" w:cs="Times New Roman"/>
          <w:sz w:val="24"/>
          <w:szCs w:val="24"/>
        </w:rPr>
        <w:t xml:space="preserve"> in the increase in residency </w:t>
      </w:r>
      <w:r>
        <w:rPr>
          <w:rFonts w:ascii="Times New Roman" w:eastAsia="Times New Roman" w:hAnsi="Times New Roman" w:cs="Times New Roman"/>
          <w:sz w:val="24"/>
          <w:szCs w:val="24"/>
        </w:rPr>
        <w:t xml:space="preserve">if animals first switch from </w:t>
      </w:r>
      <w:r w:rsidR="00135A4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migratory </w:t>
      </w:r>
      <w:r w:rsidR="00135A4A">
        <w:rPr>
          <w:rFonts w:ascii="Times New Roman" w:eastAsia="Times New Roman" w:hAnsi="Times New Roman" w:cs="Times New Roman"/>
          <w:sz w:val="24"/>
          <w:szCs w:val="24"/>
        </w:rPr>
        <w:t>tactic</w:t>
      </w:r>
      <w:r>
        <w:rPr>
          <w:rFonts w:ascii="Times New Roman" w:eastAsia="Times New Roman" w:hAnsi="Times New Roman" w:cs="Times New Roman"/>
          <w:sz w:val="24"/>
          <w:szCs w:val="24"/>
        </w:rPr>
        <w:t>, then benefit from increased fitness that encourages continued residency following the initial switch</w:t>
      </w:r>
      <w:r w:rsidR="006B1936">
        <w:rPr>
          <w:rFonts w:ascii="Times New Roman" w:eastAsia="Times New Roman" w:hAnsi="Times New Roman" w:cs="Times New Roman"/>
          <w:sz w:val="24"/>
          <w:szCs w:val="24"/>
        </w:rPr>
        <w:t xml:space="preserve">, though our data neither support nor refute this.  </w:t>
      </w:r>
    </w:p>
    <w:p w14:paraId="3E480DEF" w14:textId="4A6DA401"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findings add to the growing body of work showing that the primary herbivore in this important ecosystem is capable of responding dynamically to both natural and anthropogenic changes. </w:t>
      </w:r>
      <w:r w:rsidR="00D312EC">
        <w:rPr>
          <w:rFonts w:ascii="Times New Roman" w:eastAsia="Times New Roman" w:hAnsi="Times New Roman" w:cs="Times New Roman"/>
          <w:sz w:val="24"/>
          <w:szCs w:val="24"/>
        </w:rPr>
        <w:t xml:space="preserve">Very few switches between residents and </w:t>
      </w:r>
      <w:del w:id="104" w:author="Gabe Zuckerman" w:date="2023-01-06T09:23:00Z">
        <w:r w:rsidR="00D312EC" w:rsidDel="00CE155F">
          <w:rPr>
            <w:rFonts w:ascii="Times New Roman" w:eastAsia="Times New Roman" w:hAnsi="Times New Roman" w:cs="Times New Roman"/>
            <w:sz w:val="24"/>
            <w:szCs w:val="24"/>
          </w:rPr>
          <w:delText>long distance</w:delText>
        </w:r>
      </w:del>
      <w:ins w:id="105" w:author="Gabe Zuckerman" w:date="2023-01-06T09:23:00Z">
        <w:r w:rsidR="00CE155F">
          <w:rPr>
            <w:rFonts w:ascii="Times New Roman" w:eastAsia="Times New Roman" w:hAnsi="Times New Roman" w:cs="Times New Roman"/>
            <w:sz w:val="24"/>
            <w:szCs w:val="24"/>
          </w:rPr>
          <w:t>long-distance</w:t>
        </w:r>
      </w:ins>
      <w:r w:rsidR="00D312EC">
        <w:rPr>
          <w:rFonts w:ascii="Times New Roman" w:eastAsia="Times New Roman" w:hAnsi="Times New Roman" w:cs="Times New Roman"/>
          <w:sz w:val="24"/>
          <w:szCs w:val="24"/>
        </w:rPr>
        <w:t xml:space="preserve"> migrants took place during our study (2</w:t>
      </w:r>
      <w:r>
        <w:rPr>
          <w:rFonts w:ascii="Times New Roman" w:eastAsia="Times New Roman" w:hAnsi="Times New Roman" w:cs="Times New Roman"/>
          <w:sz w:val="24"/>
          <w:szCs w:val="24"/>
        </w:rPr>
        <w:t>%</w:t>
      </w:r>
      <w:r w:rsidR="00D312EC">
        <w:rPr>
          <w:rFonts w:ascii="Times New Roman" w:eastAsia="Times New Roman" w:hAnsi="Times New Roman" w:cs="Times New Roman"/>
          <w:sz w:val="24"/>
          <w:szCs w:val="24"/>
        </w:rPr>
        <w:t xml:space="preserve"> of all switching was either LDM to R or R to LDM</w:t>
      </w:r>
      <w:r>
        <w:rPr>
          <w:rFonts w:ascii="Times New Roman" w:eastAsia="Times New Roman" w:hAnsi="Times New Roman" w:cs="Times New Roman"/>
          <w:sz w:val="24"/>
          <w:szCs w:val="24"/>
        </w:rPr>
        <w:t xml:space="preserve">), suggesting that switching functions as a short-term adjustment rather than a mechanism for large changes in behavior. In </w:t>
      </w:r>
      <w:r>
        <w:rPr>
          <w:rFonts w:ascii="Times New Roman" w:eastAsia="Times New Roman" w:hAnsi="Times New Roman" w:cs="Times New Roman"/>
          <w:sz w:val="24"/>
          <w:szCs w:val="24"/>
        </w:rPr>
        <w:lastRenderedPageBreak/>
        <w:t xml:space="preserve">fact, of the twelve elk that switched multiple times, all but one eventually switched back to their original tactic. Even for elk that did not switch tactics, few remained in exactly the same position on the spectrum from one year to the next. This is likely because ungulates exhibit multiple types of plasticity that may alter their position on the migratory spectrum. In addition to switching migratory tactics, ungulates can make changes to migratory routes or shift migration timing in response to habitat changes (Xu et al. 2021). Elk in the GYE have been shown to shift both spatial and temporal dimensions of migration in response to changing snow conditions and predation risk, as well as human land use and harvest pressure (White and Garrot 2005;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 Jones et al. 2014). Migratory plasticity is necessary for the </w:t>
      </w:r>
      <w:r w:rsidR="006A47B2">
        <w:rPr>
          <w:rFonts w:ascii="Times New Roman" w:eastAsia="Times New Roman" w:hAnsi="Times New Roman" w:cs="Times New Roman"/>
          <w:sz w:val="24"/>
          <w:szCs w:val="24"/>
        </w:rPr>
        <w:t>long-term</w:t>
      </w:r>
      <w:r>
        <w:rPr>
          <w:rFonts w:ascii="Times New Roman" w:eastAsia="Times New Roman" w:hAnsi="Times New Roman" w:cs="Times New Roman"/>
          <w:sz w:val="24"/>
          <w:szCs w:val="24"/>
        </w:rPr>
        <w:t xml:space="preserve"> persistence of migratory behavior, as it serves as a buffer to climatic and anthropogenic induced habitat change (Xu et al. 2021). Indeed, human disturbances on the winter and spring migratory ranges were the most commonly supported extrinsic drivers of switching behavior, influencing switching from both EM and LDM tactics. Together, our results suggest that human land uses are altering ungulate migration, but </w:t>
      </w:r>
      <w:r w:rsidR="001F0044">
        <w:rPr>
          <w:rFonts w:ascii="Times New Roman" w:eastAsia="Times New Roman" w:hAnsi="Times New Roman" w:cs="Times New Roman"/>
          <w:sz w:val="24"/>
          <w:szCs w:val="24"/>
        </w:rPr>
        <w:t xml:space="preserve">individuals within </w:t>
      </w:r>
      <w:r>
        <w:rPr>
          <w:rFonts w:ascii="Times New Roman" w:eastAsia="Times New Roman" w:hAnsi="Times New Roman" w:cs="Times New Roman"/>
          <w:sz w:val="24"/>
          <w:szCs w:val="24"/>
        </w:rPr>
        <w:t>herds may have the ability to share information and adapt to these changing conditions.</w:t>
      </w:r>
    </w:p>
    <w:p w14:paraId="6D4B52E0" w14:textId="2DDA227B"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Elk in herds with a high diversity of movement tactics exhibited differential switching responses at extreme levels of human disturbance and climatic variation</w:t>
      </w:r>
      <w:r w:rsidR="000C4E3C">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Contrary to our expectation that higher movement tactic diversity would be associated with higher switching rates</w:t>
      </w:r>
      <w:r w:rsidR="009B2936">
        <w:rPr>
          <w:rFonts w:ascii="Times New Roman" w:eastAsia="Times New Roman" w:hAnsi="Times New Roman" w:cs="Times New Roman"/>
          <w:sz w:val="24"/>
          <w:szCs w:val="24"/>
        </w:rPr>
        <w:t xml:space="preserve">, we found that </w:t>
      </w:r>
      <w:r>
        <w:rPr>
          <w:rFonts w:ascii="Times New Roman" w:eastAsia="Times New Roman" w:hAnsi="Times New Roman" w:cs="Times New Roman"/>
          <w:sz w:val="24"/>
          <w:szCs w:val="24"/>
        </w:rPr>
        <w:t>elk in herds with lower movement tactic diversity were far more likely to switch from long</w:t>
      </w:r>
      <w:ins w:id="106" w:author="Gabe Zuckerman" w:date="2023-01-06T09:23:00Z">
        <w:r w:rsidR="00CE155F">
          <w:rPr>
            <w:rFonts w:ascii="Times New Roman" w:eastAsia="Times New Roman" w:hAnsi="Times New Roman" w:cs="Times New Roman"/>
            <w:sz w:val="24"/>
            <w:szCs w:val="24"/>
          </w:rPr>
          <w:t>-</w:t>
        </w:r>
      </w:ins>
      <w:del w:id="107" w:author="Gabe Zuckerman" w:date="2023-01-06T09:23:00Z">
        <w:r w:rsidDel="00CE155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distance migration </w:t>
      </w:r>
      <w:r w:rsidR="009B2936">
        <w:rPr>
          <w:rFonts w:ascii="Times New Roman" w:eastAsia="Times New Roman" w:hAnsi="Times New Roman" w:cs="Times New Roman"/>
          <w:sz w:val="24"/>
          <w:szCs w:val="24"/>
        </w:rPr>
        <w:t xml:space="preserve">if their winter ranges had </w:t>
      </w:r>
      <w:r w:rsidR="00E72BAD">
        <w:rPr>
          <w:rFonts w:ascii="Times New Roman" w:eastAsia="Times New Roman" w:hAnsi="Times New Roman" w:cs="Times New Roman"/>
          <w:sz w:val="24"/>
          <w:szCs w:val="24"/>
        </w:rPr>
        <w:t xml:space="preserve">deeper </w:t>
      </w:r>
      <w:r>
        <w:rPr>
          <w:rFonts w:ascii="Times New Roman" w:eastAsia="Times New Roman" w:hAnsi="Times New Roman" w:cs="Times New Roman"/>
          <w:sz w:val="24"/>
          <w:szCs w:val="24"/>
        </w:rPr>
        <w:t>snow</w:t>
      </w:r>
      <w:r w:rsidR="00090F45">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We speculate this result may reveal an assumption that</w:t>
      </w:r>
      <w:r w:rsidR="00090F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entire migration </w:t>
      </w:r>
      <w:r w:rsidR="00E72BAD">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be too energetically costly </w:t>
      </w:r>
      <w:r w:rsidR="00E72BAD">
        <w:rPr>
          <w:rFonts w:ascii="Times New Roman" w:eastAsia="Times New Roman" w:hAnsi="Times New Roman" w:cs="Times New Roman"/>
          <w:sz w:val="24"/>
          <w:szCs w:val="24"/>
        </w:rPr>
        <w:t>based on the immediate presence of</w:t>
      </w:r>
      <w:r>
        <w:rPr>
          <w:rFonts w:ascii="Times New Roman" w:eastAsia="Times New Roman" w:hAnsi="Times New Roman" w:cs="Times New Roman"/>
          <w:sz w:val="24"/>
          <w:szCs w:val="24"/>
        </w:rPr>
        <w:t xml:space="preserve"> deep snow</w:t>
      </w:r>
      <w:r w:rsidR="00090F45">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o</w:t>
      </w:r>
      <w:r w:rsidR="00090F45">
        <w:rPr>
          <w:rFonts w:ascii="Times New Roman" w:eastAsia="Times New Roman" w:hAnsi="Times New Roman" w:cs="Times New Roman"/>
          <w:sz w:val="24"/>
          <w:szCs w:val="24"/>
        </w:rPr>
        <w:t>n the winter range</w:t>
      </w:r>
      <w:r>
        <w:rPr>
          <w:rFonts w:ascii="Times New Roman" w:eastAsia="Times New Roman" w:hAnsi="Times New Roman" w:cs="Times New Roman"/>
          <w:sz w:val="24"/>
          <w:szCs w:val="24"/>
        </w:rPr>
        <w:t xml:space="preserve"> (Parker et al. 1984). However, LDMs in herds with high movement tactic diversity were very unlikely to switch at high snow depths, potentially because more culturally transmitted landscape knowledge gave them insight that immediate local conditions may not hold true for the entirety of the migration. In fact, these LDMs were more likely to switch at low winter range snow depths, possibly because low snow levels could be a learned indication of shortened green-wave surfing potential during a long migration. Indeed, cultural knowledge transmission is key to successfully prolonging forage benefits through migration, with ungulate populations increasing migratory propensity and green-wave surfing ability as they spend more time in a landscape (</w:t>
      </w: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et al. 2018). </w:t>
      </w:r>
      <w:ins w:id="108" w:author="Gabe Zuckerman" w:date="2023-01-03T16:43:00Z">
        <w:r w:rsidR="00BE6E5D">
          <w:rPr>
            <w:rFonts w:ascii="Times New Roman" w:eastAsia="Times New Roman" w:hAnsi="Times New Roman" w:cs="Times New Roman"/>
            <w:sz w:val="24"/>
            <w:szCs w:val="24"/>
          </w:rPr>
          <w:t>Thus, we speculate that</w:t>
        </w:r>
      </w:ins>
      <w:del w:id="109" w:author="Gabe Zuckerman" w:date="2023-01-03T16:43:00Z">
        <w:r w:rsidDel="00BE6E5D">
          <w:rPr>
            <w:rFonts w:ascii="Times New Roman" w:eastAsia="Times New Roman" w:hAnsi="Times New Roman" w:cs="Times New Roman"/>
            <w:sz w:val="24"/>
            <w:szCs w:val="24"/>
          </w:rPr>
          <w:delText>M</w:delText>
        </w:r>
      </w:del>
      <w:ins w:id="110" w:author="Gabe Zuckerman" w:date="2023-01-03T16:43:00Z">
        <w:r w:rsidR="00BE6E5D">
          <w:rPr>
            <w:rFonts w:ascii="Times New Roman" w:eastAsia="Times New Roman" w:hAnsi="Times New Roman" w:cs="Times New Roman"/>
            <w:sz w:val="24"/>
            <w:szCs w:val="24"/>
          </w:rPr>
          <w:t xml:space="preserve"> m</w:t>
        </w:r>
      </w:ins>
      <w:r>
        <w:rPr>
          <w:rFonts w:ascii="Times New Roman" w:eastAsia="Times New Roman" w:hAnsi="Times New Roman" w:cs="Times New Roman"/>
          <w:sz w:val="24"/>
          <w:szCs w:val="24"/>
        </w:rPr>
        <w:t xml:space="preserve">aintaining diverse migratory portfolios, and the cultural knowledge transmission they enable, may </w:t>
      </w:r>
      <w:del w:id="111" w:author="Kristin Barker" w:date="2023-01-05T16:08:00Z">
        <w:r w:rsidDel="005C6226">
          <w:rPr>
            <w:rFonts w:ascii="Times New Roman" w:eastAsia="Times New Roman" w:hAnsi="Times New Roman" w:cs="Times New Roman"/>
            <w:sz w:val="24"/>
            <w:szCs w:val="24"/>
          </w:rPr>
          <w:delText xml:space="preserve">therefore </w:delText>
        </w:r>
      </w:del>
      <w:r>
        <w:rPr>
          <w:rFonts w:ascii="Times New Roman" w:eastAsia="Times New Roman" w:hAnsi="Times New Roman" w:cs="Times New Roman"/>
          <w:sz w:val="24"/>
          <w:szCs w:val="24"/>
        </w:rPr>
        <w:t xml:space="preserve">help retain </w:t>
      </w:r>
      <w:ins w:id="112" w:author="Gabe Zuckerman" w:date="2023-01-03T16:23:00Z">
        <w:r w:rsidR="00042AFF">
          <w:rPr>
            <w:rFonts w:ascii="Times New Roman" w:eastAsia="Times New Roman" w:hAnsi="Times New Roman" w:cs="Times New Roman"/>
            <w:sz w:val="24"/>
            <w:szCs w:val="24"/>
          </w:rPr>
          <w:t xml:space="preserve">long-term </w:t>
        </w:r>
      </w:ins>
      <w:r>
        <w:rPr>
          <w:rFonts w:ascii="Times New Roman" w:eastAsia="Times New Roman" w:hAnsi="Times New Roman" w:cs="Times New Roman"/>
          <w:sz w:val="24"/>
          <w:szCs w:val="24"/>
        </w:rPr>
        <w:t xml:space="preserve">migratory knowledge </w:t>
      </w:r>
      <w:del w:id="113" w:author="Gabe Zuckerman" w:date="2023-01-03T16:23:00Z">
        <w:r w:rsidDel="00042AFF">
          <w:rPr>
            <w:rFonts w:ascii="Times New Roman" w:eastAsia="Times New Roman" w:hAnsi="Times New Roman" w:cs="Times New Roman"/>
            <w:sz w:val="24"/>
            <w:szCs w:val="24"/>
          </w:rPr>
          <w:delText xml:space="preserve">long-term </w:delText>
        </w:r>
      </w:del>
      <w:del w:id="114" w:author="Kristin Barker" w:date="2023-01-05T16:09:00Z">
        <w:r w:rsidDel="005C6226">
          <w:rPr>
            <w:rFonts w:ascii="Times New Roman" w:eastAsia="Times New Roman" w:hAnsi="Times New Roman" w:cs="Times New Roman"/>
            <w:sz w:val="24"/>
            <w:szCs w:val="24"/>
          </w:rPr>
          <w:delText xml:space="preserve">despite </w:delText>
        </w:r>
      </w:del>
      <w:ins w:id="115" w:author="Kristin Barker" w:date="2023-01-05T16:09:00Z">
        <w:r w:rsidR="005C6226">
          <w:rPr>
            <w:rFonts w:ascii="Times New Roman" w:eastAsia="Times New Roman" w:hAnsi="Times New Roman" w:cs="Times New Roman"/>
            <w:sz w:val="24"/>
            <w:szCs w:val="24"/>
          </w:rPr>
          <w:t xml:space="preserve">amidst </w:t>
        </w:r>
      </w:ins>
      <w:r>
        <w:rPr>
          <w:rFonts w:ascii="Times New Roman" w:eastAsia="Times New Roman" w:hAnsi="Times New Roman" w:cs="Times New Roman"/>
          <w:sz w:val="24"/>
          <w:szCs w:val="24"/>
        </w:rPr>
        <w:t xml:space="preserve">continuing environmental and anthropogenic changes (Middleton et al. 2020; </w:t>
      </w: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et al. 2018). </w:t>
      </w:r>
    </w:p>
    <w:p w14:paraId="7DB75F65" w14:textId="11048CB3"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 development influenced the likelihood of elk switching among tactics, but the influence differed based on an individual’s location along the migratory spectrum. </w:t>
      </w:r>
      <w:r w:rsidR="00090F45">
        <w:rPr>
          <w:rFonts w:ascii="Times New Roman" w:eastAsia="Times New Roman" w:hAnsi="Times New Roman" w:cs="Times New Roman"/>
          <w:sz w:val="24"/>
          <w:szCs w:val="24"/>
        </w:rPr>
        <w:t>While this was not a pattern we predicted, we found l</w:t>
      </w:r>
      <w:r>
        <w:rPr>
          <w:rFonts w:ascii="Times New Roman" w:eastAsia="Times New Roman" w:hAnsi="Times New Roman" w:cs="Times New Roman"/>
          <w:sz w:val="24"/>
          <w:szCs w:val="24"/>
        </w:rPr>
        <w:t>ong</w:t>
      </w:r>
      <w:ins w:id="116" w:author="Gabe Zuckerman" w:date="2023-01-06T09:24:00Z">
        <w:r w:rsidR="00CE155F">
          <w:rPr>
            <w:rFonts w:ascii="Times New Roman" w:eastAsia="Times New Roman" w:hAnsi="Times New Roman" w:cs="Times New Roman"/>
            <w:sz w:val="24"/>
            <w:szCs w:val="24"/>
          </w:rPr>
          <w:t>-</w:t>
        </w:r>
      </w:ins>
      <w:del w:id="117" w:author="Gabe Zuckerman" w:date="2023-01-06T09:24:00Z">
        <w:r w:rsidDel="00CE155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distance migrants responded to development along their migration routes, whereas elk with intermediate tactics responded to development on their winter ranges. For LDMs, development levels as low as 3% on the migratory route were likely to lead to a switch from migration. Similarly low thresholds have been identified in mule </w:t>
      </w:r>
      <w:r>
        <w:rPr>
          <w:rFonts w:ascii="Times New Roman" w:eastAsia="Times New Roman" w:hAnsi="Times New Roman" w:cs="Times New Roman"/>
          <w:sz w:val="24"/>
          <w:szCs w:val="24"/>
        </w:rPr>
        <w:lastRenderedPageBreak/>
        <w:t xml:space="preserve">deer, which avoid migrating through areas with 3% surface cover of energy development (Sawyer et al. 2020). As anthropogenic land use is projected to dramatically increase in the GYE over the remainder of the century (Hansen and Phillips, 2018), limiting development in winter ranges and on spring migratory routes may help reduce switches away from migratory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(Middleton et al. 2020).</w:t>
      </w:r>
    </w:p>
    <w:p w14:paraId="18E09052" w14:textId="1101B462"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there has been recent evidence of diverse migratory tactics and ensuing migratory plasticity in other species, our results contrast those of several foundational GYE elk studies due to differences in sample size and methodological advances. The spatiotemporal breadth of our study combined with the use of a migratory spectrum that did not rely on pre-defined migratory tactics (e.g., NSD) led us to identify diverse migratory and switching behaviors similar to those found by Barker et al. (2019a) and Lowrey et al. (2020), rather than those found based on the traditional dichotomy of migrant and resident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In turn, the identification of more diverse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led to more switches than previously believed to occur. Both Middleton et al. (2013) and Cole et al. (2015) found no evidence of switching in GYE elk but looked only at individual herds and identified fewer annual movement tactics. While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found annual switching levels in Banff National Park (BNP) comparable to this study (BNP: 15% vs. GYE: 23%), their results would have likely been even closer had they considered switching between more than just migrants and residents. When Barker et al. (2019a) included an intermediate tactic on a migratory spectrum, annual switching rates jumped to over 50%, albeit from only a single year sample of 34 individuals. Our results </w:t>
      </w:r>
      <w:r w:rsidR="008707B0">
        <w:rPr>
          <w:rFonts w:ascii="Times New Roman" w:eastAsia="Times New Roman" w:hAnsi="Times New Roman" w:cs="Times New Roman"/>
          <w:sz w:val="24"/>
          <w:szCs w:val="24"/>
        </w:rPr>
        <w:t xml:space="preserve">of </w:t>
      </w:r>
      <w:r w:rsidR="001246A1">
        <w:rPr>
          <w:rFonts w:ascii="Times New Roman" w:eastAsia="Times New Roman" w:hAnsi="Times New Roman" w:cs="Times New Roman"/>
          <w:sz w:val="24"/>
          <w:szCs w:val="24"/>
        </w:rPr>
        <w:t xml:space="preserve">a </w:t>
      </w:r>
      <w:r w:rsidR="00EC0231">
        <w:rPr>
          <w:rFonts w:ascii="Times New Roman" w:eastAsia="Times New Roman" w:hAnsi="Times New Roman" w:cs="Times New Roman"/>
          <w:sz w:val="24"/>
          <w:szCs w:val="24"/>
        </w:rPr>
        <w:t>22</w:t>
      </w:r>
      <w:r w:rsidR="008707B0">
        <w:rPr>
          <w:rFonts w:ascii="Times New Roman" w:eastAsia="Times New Roman" w:hAnsi="Times New Roman" w:cs="Times New Roman"/>
          <w:sz w:val="24"/>
          <w:szCs w:val="24"/>
        </w:rPr>
        <w:t>% switching</w:t>
      </w:r>
      <w:r w:rsidR="001246A1">
        <w:rPr>
          <w:rFonts w:ascii="Times New Roman" w:eastAsia="Times New Roman" w:hAnsi="Times New Roman" w:cs="Times New Roman"/>
          <w:sz w:val="24"/>
          <w:szCs w:val="24"/>
        </w:rPr>
        <w:t xml:space="preserve"> rate</w:t>
      </w:r>
      <w:r>
        <w:rPr>
          <w:rFonts w:ascii="Times New Roman" w:eastAsia="Times New Roman" w:hAnsi="Times New Roman" w:cs="Times New Roman"/>
          <w:sz w:val="24"/>
          <w:szCs w:val="24"/>
        </w:rPr>
        <w:t xml:space="preserve"> place elk switching behavior closer in frequency to many other North American ungulates including moose (21%; White et al. 2014), white-tailed deer (39%; Sabine et al. 2002) and mule deer (51%;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w:t>
      </w:r>
    </w:p>
    <w:p w14:paraId="7A0D538E" w14:textId="7C4323CC"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Interestingly, despite the well-known influence of forage on ungulate migratory behavior (Fryxell &amp; Sinclair 1988; Merkle et al. 2016; Aikens et al. 2017), we did not find support for any of our bottom-up hypotheses related to switching between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This result adds to recent work that has revealed nuanced and sometimes inconsistent influences of forage on behavioral plasticity. For example,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found that forage conditions influenced switching from a resident tactic but had little effect on migrant switching, and Xu et al. (2021) did not find a clear relationship between changing forage conditions and migratory </w:t>
      </w:r>
      <w:r w:rsidR="00F87D48">
        <w:rPr>
          <w:rFonts w:ascii="Times New Roman" w:eastAsia="Times New Roman" w:hAnsi="Times New Roman" w:cs="Times New Roman"/>
          <w:sz w:val="24"/>
          <w:szCs w:val="24"/>
        </w:rPr>
        <w:t>tactic</w:t>
      </w:r>
      <w:r>
        <w:rPr>
          <w:rFonts w:ascii="Times New Roman" w:eastAsia="Times New Roman" w:hAnsi="Times New Roman" w:cs="Times New Roman"/>
          <w:sz w:val="24"/>
          <w:szCs w:val="24"/>
        </w:rPr>
        <w:t xml:space="preserve"> changes in either spatial or temporal dimensions. We hypothesize that our lack of support for bottom-up hypotheses may indicate that the influence of forage is incorporated within the influence other related factors – for example, the effect of snow on prolonged access to high quality forage (</w:t>
      </w:r>
      <w:proofErr w:type="spellStart"/>
      <w:r>
        <w:rPr>
          <w:rFonts w:ascii="Times New Roman" w:eastAsia="Times New Roman" w:hAnsi="Times New Roman" w:cs="Times New Roman"/>
          <w:sz w:val="24"/>
          <w:szCs w:val="24"/>
        </w:rPr>
        <w:t>Laforge</w:t>
      </w:r>
      <w:proofErr w:type="spellEnd"/>
      <w:r>
        <w:rPr>
          <w:rFonts w:ascii="Times New Roman" w:eastAsia="Times New Roman" w:hAnsi="Times New Roman" w:cs="Times New Roman"/>
          <w:sz w:val="24"/>
          <w:szCs w:val="24"/>
        </w:rPr>
        <w:t xml:space="preserve"> et al. 2021) or changes in anthropogenic land use altering forage availability (Wyckoff et al. 2018; Sawyer et al. 2020). Alternatively, or additionally, the influence of forage may prove stronger in combination with other factors for which we were unable to account, such as animal reproductive status, body condition, age, or sex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Berg et al. 2019; Peters et al. 2019). </w:t>
      </w:r>
      <w:r w:rsidR="00EC0231">
        <w:rPr>
          <w:rFonts w:ascii="Times New Roman" w:eastAsia="Times New Roman" w:hAnsi="Times New Roman" w:cs="Times New Roman"/>
          <w:sz w:val="24"/>
          <w:szCs w:val="24"/>
        </w:rPr>
        <w:t>It is also possible that our metric of day-from-peak green-up did not sufficiently capture aspects of forage conditions that influence elk movement behavior.</w:t>
      </w:r>
    </w:p>
    <w:p w14:paraId="6C4B7082" w14:textId="11D554C2"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While our study included a large sample size affording a significant advance in our picture of diversity and plasticity across this system, we were limited by lack of information about age, </w:t>
      </w:r>
      <w:ins w:id="118" w:author="Kristin Barker" w:date="2023-01-05T16:09:00Z">
        <w:r w:rsidR="005C6226">
          <w:rPr>
            <w:rFonts w:ascii="Times New Roman" w:eastAsia="Times New Roman" w:hAnsi="Times New Roman" w:cs="Times New Roman"/>
            <w:sz w:val="24"/>
            <w:szCs w:val="24"/>
            <w:highlight w:val="white"/>
          </w:rPr>
          <w:t xml:space="preserve">animal </w:t>
        </w:r>
      </w:ins>
      <w:r>
        <w:rPr>
          <w:rFonts w:ascii="Times New Roman" w:eastAsia="Times New Roman" w:hAnsi="Times New Roman" w:cs="Times New Roman"/>
          <w:sz w:val="24"/>
          <w:szCs w:val="24"/>
          <w:highlight w:val="white"/>
        </w:rPr>
        <w:t>abundance</w:t>
      </w:r>
      <w:ins w:id="119" w:author="Kristin Barker" w:date="2023-01-05T16:09:00Z">
        <w:r w:rsidR="005C6226">
          <w:rPr>
            <w:rFonts w:ascii="Times New Roman" w:eastAsia="Times New Roman" w:hAnsi="Times New Roman" w:cs="Times New Roman"/>
            <w:sz w:val="24"/>
            <w:szCs w:val="24"/>
            <w:highlight w:val="white"/>
          </w:rPr>
          <w:t>,</w:t>
        </w:r>
      </w:ins>
      <w:r>
        <w:rPr>
          <w:rFonts w:ascii="Times New Roman" w:eastAsia="Times New Roman" w:hAnsi="Times New Roman" w:cs="Times New Roman"/>
          <w:sz w:val="24"/>
          <w:szCs w:val="24"/>
          <w:highlight w:val="white"/>
        </w:rPr>
        <w:t xml:space="preserve"> </w:t>
      </w:r>
      <w:del w:id="120" w:author="Gabe Zuckerman" w:date="2023-01-06T09:48:00Z">
        <w:r w:rsidDel="00EC3D7C">
          <w:rPr>
            <w:rFonts w:ascii="Times New Roman" w:eastAsia="Times New Roman" w:hAnsi="Times New Roman" w:cs="Times New Roman"/>
            <w:sz w:val="24"/>
            <w:szCs w:val="24"/>
            <w:highlight w:val="white"/>
          </w:rPr>
          <w:delText xml:space="preserve">and </w:delText>
        </w:r>
      </w:del>
      <w:r>
        <w:rPr>
          <w:rFonts w:ascii="Times New Roman" w:eastAsia="Times New Roman" w:hAnsi="Times New Roman" w:cs="Times New Roman"/>
          <w:sz w:val="24"/>
          <w:szCs w:val="24"/>
          <w:highlight w:val="white"/>
        </w:rPr>
        <w:t>reproductive status</w:t>
      </w:r>
      <w:r w:rsidR="00150CD4">
        <w:rPr>
          <w:rFonts w:ascii="Times New Roman" w:eastAsia="Times New Roman" w:hAnsi="Times New Roman" w:cs="Times New Roman"/>
          <w:sz w:val="24"/>
          <w:szCs w:val="24"/>
          <w:highlight w:val="white"/>
        </w:rPr>
        <w:t xml:space="preserve">, </w:t>
      </w:r>
      <w:del w:id="121" w:author="Gabe Zuckerman" w:date="2023-01-06T09:48:00Z">
        <w:r w:rsidR="00150CD4" w:rsidDel="00EC3D7C">
          <w:rPr>
            <w:rFonts w:ascii="Times New Roman" w:eastAsia="Times New Roman" w:hAnsi="Times New Roman" w:cs="Times New Roman"/>
            <w:sz w:val="24"/>
            <w:szCs w:val="24"/>
            <w:highlight w:val="white"/>
          </w:rPr>
          <w:delText>as well as an absence of</w:delText>
        </w:r>
      </w:del>
      <w:ins w:id="122" w:author="Gabe Zuckerman" w:date="2023-01-06T09:48:00Z">
        <w:r w:rsidR="00EC3D7C">
          <w:rPr>
            <w:rFonts w:ascii="Times New Roman" w:eastAsia="Times New Roman" w:hAnsi="Times New Roman" w:cs="Times New Roman"/>
            <w:sz w:val="24"/>
            <w:szCs w:val="24"/>
            <w:highlight w:val="white"/>
          </w:rPr>
          <w:t>male</w:t>
        </w:r>
      </w:ins>
      <w:r w:rsidR="00150CD4">
        <w:rPr>
          <w:rFonts w:ascii="Times New Roman" w:eastAsia="Times New Roman" w:hAnsi="Times New Roman" w:cs="Times New Roman"/>
          <w:sz w:val="24"/>
          <w:szCs w:val="24"/>
          <w:highlight w:val="white"/>
        </w:rPr>
        <w:t xml:space="preserve"> movement data</w:t>
      </w:r>
      <w:del w:id="123" w:author="Gabe Zuckerman" w:date="2023-01-06T09:48:00Z">
        <w:r w:rsidR="00150CD4" w:rsidDel="00EC3D7C">
          <w:rPr>
            <w:rFonts w:ascii="Times New Roman" w:eastAsia="Times New Roman" w:hAnsi="Times New Roman" w:cs="Times New Roman"/>
            <w:sz w:val="24"/>
            <w:szCs w:val="24"/>
            <w:highlight w:val="white"/>
          </w:rPr>
          <w:delText xml:space="preserve"> from</w:delText>
        </w:r>
      </w:del>
      <w:ins w:id="124" w:author="Gabe Zuckerman" w:date="2023-01-06T09:48:00Z">
        <w:r w:rsidR="00EC3D7C">
          <w:rPr>
            <w:rFonts w:ascii="Times New Roman" w:eastAsia="Times New Roman" w:hAnsi="Times New Roman" w:cs="Times New Roman"/>
            <w:sz w:val="24"/>
            <w:szCs w:val="24"/>
            <w:highlight w:val="white"/>
          </w:rPr>
          <w:t>, as well as longer-term individual movement data</w:t>
        </w:r>
      </w:ins>
      <w:del w:id="125" w:author="Gabe Zuckerman" w:date="2023-01-06T09:48:00Z">
        <w:r w:rsidR="00150CD4" w:rsidDel="00EC3D7C">
          <w:rPr>
            <w:rFonts w:ascii="Times New Roman" w:eastAsia="Times New Roman" w:hAnsi="Times New Roman" w:cs="Times New Roman"/>
            <w:sz w:val="24"/>
            <w:szCs w:val="24"/>
            <w:highlight w:val="white"/>
          </w:rPr>
          <w:delText xml:space="preserve"> male elk</w:delText>
        </w:r>
      </w:del>
      <w:r>
        <w:rPr>
          <w:rFonts w:ascii="Times New Roman" w:eastAsia="Times New Roman" w:hAnsi="Times New Roman" w:cs="Times New Roman"/>
          <w:sz w:val="24"/>
          <w:szCs w:val="24"/>
          <w:highlight w:val="white"/>
        </w:rPr>
        <w:t>.</w:t>
      </w:r>
      <w:r w:rsidR="00727226">
        <w:rPr>
          <w:rFonts w:ascii="Times New Roman" w:eastAsia="Times New Roman" w:hAnsi="Times New Roman" w:cs="Times New Roman"/>
          <w:sz w:val="24"/>
          <w:szCs w:val="24"/>
          <w:highlight w:val="white"/>
        </w:rPr>
        <w:t xml:space="preserve"> </w:t>
      </w:r>
      <w:commentRangeStart w:id="126"/>
      <w:del w:id="127" w:author="Kristin Barker" w:date="2023-01-05T16:13:00Z">
        <w:r w:rsidR="00BD461D" w:rsidDel="005C6226">
          <w:rPr>
            <w:rFonts w:ascii="Times New Roman" w:eastAsia="Times New Roman" w:hAnsi="Times New Roman" w:cs="Times New Roman"/>
            <w:sz w:val="24"/>
            <w:szCs w:val="24"/>
            <w:highlight w:val="white"/>
          </w:rPr>
          <w:delText xml:space="preserve">With an even </w:delText>
        </w:r>
        <w:r w:rsidR="00727226" w:rsidDel="005C6226">
          <w:rPr>
            <w:rFonts w:ascii="Times New Roman" w:eastAsia="Times New Roman" w:hAnsi="Times New Roman" w:cs="Times New Roman"/>
            <w:sz w:val="24"/>
            <w:szCs w:val="24"/>
            <w:highlight w:val="white"/>
          </w:rPr>
          <w:delText>large</w:delText>
        </w:r>
        <w:r w:rsidR="00BD461D" w:rsidDel="005C6226">
          <w:rPr>
            <w:rFonts w:ascii="Times New Roman" w:eastAsia="Times New Roman" w:hAnsi="Times New Roman" w:cs="Times New Roman"/>
            <w:sz w:val="24"/>
            <w:szCs w:val="24"/>
            <w:highlight w:val="white"/>
          </w:rPr>
          <w:delText>r</w:delText>
        </w:r>
        <w:r w:rsidR="00727226" w:rsidDel="005C6226">
          <w:rPr>
            <w:rFonts w:ascii="Times New Roman" w:eastAsia="Times New Roman" w:hAnsi="Times New Roman" w:cs="Times New Roman"/>
            <w:sz w:val="24"/>
            <w:szCs w:val="24"/>
            <w:highlight w:val="white"/>
          </w:rPr>
          <w:delText xml:space="preserve"> sample</w:delText>
        </w:r>
        <w:r w:rsidR="00C72CD8" w:rsidDel="005C6226">
          <w:rPr>
            <w:rFonts w:ascii="Times New Roman" w:eastAsia="Times New Roman" w:hAnsi="Times New Roman" w:cs="Times New Roman"/>
            <w:sz w:val="24"/>
            <w:szCs w:val="24"/>
            <w:highlight w:val="white"/>
          </w:rPr>
          <w:delText xml:space="preserve"> size</w:delText>
        </w:r>
        <w:r w:rsidR="00BD461D" w:rsidDel="005C6226">
          <w:rPr>
            <w:rFonts w:ascii="Times New Roman" w:eastAsia="Times New Roman" w:hAnsi="Times New Roman" w:cs="Times New Roman"/>
            <w:sz w:val="24"/>
            <w:szCs w:val="24"/>
            <w:highlight w:val="white"/>
          </w:rPr>
          <w:delText>, we</w:delText>
        </w:r>
        <w:r w:rsidR="00727226" w:rsidDel="005C6226">
          <w:rPr>
            <w:rFonts w:ascii="Times New Roman" w:eastAsia="Times New Roman" w:hAnsi="Times New Roman" w:cs="Times New Roman"/>
            <w:sz w:val="24"/>
            <w:szCs w:val="24"/>
            <w:highlight w:val="white"/>
          </w:rPr>
          <w:delText xml:space="preserve"> </w:delText>
        </w:r>
        <w:r w:rsidR="00BD461D" w:rsidDel="005C6226">
          <w:rPr>
            <w:rFonts w:ascii="Times New Roman" w:eastAsia="Times New Roman" w:hAnsi="Times New Roman" w:cs="Times New Roman"/>
            <w:sz w:val="24"/>
            <w:szCs w:val="24"/>
            <w:highlight w:val="white"/>
          </w:rPr>
          <w:delText>c</w:delText>
        </w:r>
        <w:r w:rsidR="00727226" w:rsidDel="005C6226">
          <w:rPr>
            <w:rFonts w:ascii="Times New Roman" w:eastAsia="Times New Roman" w:hAnsi="Times New Roman" w:cs="Times New Roman"/>
            <w:sz w:val="24"/>
            <w:szCs w:val="24"/>
            <w:highlight w:val="white"/>
          </w:rPr>
          <w:delText xml:space="preserve">ould have </w:delText>
        </w:r>
        <w:r w:rsidR="00BD461D" w:rsidDel="005C6226">
          <w:rPr>
            <w:rFonts w:ascii="Times New Roman" w:eastAsia="Times New Roman" w:hAnsi="Times New Roman" w:cs="Times New Roman"/>
            <w:sz w:val="24"/>
            <w:szCs w:val="24"/>
            <w:highlight w:val="white"/>
          </w:rPr>
          <w:delText>used</w:delText>
        </w:r>
        <w:r w:rsidR="00727226" w:rsidDel="005C6226">
          <w:rPr>
            <w:rFonts w:ascii="Times New Roman" w:eastAsia="Times New Roman" w:hAnsi="Times New Roman" w:cs="Times New Roman"/>
            <w:sz w:val="24"/>
            <w:szCs w:val="24"/>
            <w:highlight w:val="white"/>
          </w:rPr>
          <w:delText xml:space="preserve"> a model that incorporated both the tactic that an individual switched to</w:delText>
        </w:r>
        <w:r w:rsidR="00C72CD8" w:rsidDel="005C6226">
          <w:rPr>
            <w:rFonts w:ascii="Times New Roman" w:eastAsia="Times New Roman" w:hAnsi="Times New Roman" w:cs="Times New Roman"/>
            <w:sz w:val="24"/>
            <w:szCs w:val="24"/>
            <w:highlight w:val="white"/>
          </w:rPr>
          <w:delText xml:space="preserve"> as well as from</w:delText>
        </w:r>
        <w:r w:rsidR="00727226" w:rsidDel="005C6226">
          <w:rPr>
            <w:rFonts w:ascii="Times New Roman" w:eastAsia="Times New Roman" w:hAnsi="Times New Roman" w:cs="Times New Roman"/>
            <w:sz w:val="24"/>
            <w:szCs w:val="24"/>
            <w:highlight w:val="white"/>
          </w:rPr>
          <w:delText>.</w:delText>
        </w:r>
        <w:r w:rsidDel="005C6226">
          <w:rPr>
            <w:rFonts w:ascii="Times New Roman" w:eastAsia="Times New Roman" w:hAnsi="Times New Roman" w:cs="Times New Roman"/>
            <w:sz w:val="24"/>
            <w:szCs w:val="24"/>
            <w:highlight w:val="white"/>
          </w:rPr>
          <w:delText xml:space="preserve"> </w:delText>
        </w:r>
        <w:commentRangeEnd w:id="126"/>
        <w:r w:rsidR="005C6226" w:rsidDel="005C6226">
          <w:rPr>
            <w:rStyle w:val="CommentReference"/>
          </w:rPr>
          <w:commentReference w:id="126"/>
        </w:r>
      </w:del>
      <w:moveToRangeStart w:id="128" w:author="Gabe Zuckerman" w:date="2023-01-03T16:31:00Z" w:name="move123655935"/>
      <w:moveTo w:id="129" w:author="Gabe Zuckerman" w:date="2023-01-03T16:31:00Z">
        <w:del w:id="130" w:author="Kristin Barker" w:date="2023-01-05T16:13:00Z">
          <w:r w:rsidR="00EF5F76" w:rsidDel="005C6226">
            <w:rPr>
              <w:rFonts w:ascii="Times New Roman" w:eastAsia="Times New Roman" w:hAnsi="Times New Roman" w:cs="Times New Roman"/>
              <w:sz w:val="24"/>
              <w:szCs w:val="24"/>
            </w:rPr>
            <w:delText>Additionally, by</w:delText>
          </w:r>
        </w:del>
      </w:moveTo>
      <w:ins w:id="131" w:author="Kristin Barker" w:date="2023-01-05T16:13:00Z">
        <w:r w:rsidR="005C6226">
          <w:rPr>
            <w:rFonts w:ascii="Times New Roman" w:eastAsia="Times New Roman" w:hAnsi="Times New Roman" w:cs="Times New Roman"/>
            <w:sz w:val="24"/>
            <w:szCs w:val="24"/>
          </w:rPr>
          <w:t>Future studies</w:t>
        </w:r>
      </w:ins>
      <w:moveTo w:id="132" w:author="Gabe Zuckerman" w:date="2023-01-03T16:31:00Z">
        <w:r w:rsidR="00EF5F76">
          <w:rPr>
            <w:rFonts w:ascii="Times New Roman" w:eastAsia="Times New Roman" w:hAnsi="Times New Roman" w:cs="Times New Roman"/>
            <w:sz w:val="24"/>
            <w:szCs w:val="24"/>
          </w:rPr>
          <w:t xml:space="preserve"> monitoring </w:t>
        </w:r>
      </w:moveTo>
      <w:ins w:id="133" w:author="Kristin Barker" w:date="2023-01-05T16:13:00Z">
        <w:r w:rsidR="005C6226">
          <w:rPr>
            <w:rFonts w:ascii="Times New Roman" w:eastAsia="Times New Roman" w:hAnsi="Times New Roman" w:cs="Times New Roman"/>
            <w:sz w:val="24"/>
            <w:szCs w:val="24"/>
          </w:rPr>
          <w:t xml:space="preserve">vital rates of herds or migratory tactics </w:t>
        </w:r>
      </w:ins>
      <w:moveTo w:id="134" w:author="Gabe Zuckerman" w:date="2023-01-03T16:31:00Z">
        <w:del w:id="135" w:author="Kristin Barker" w:date="2023-01-05T16:13:00Z">
          <w:r w:rsidR="00EF5F76" w:rsidDel="005C6226">
            <w:rPr>
              <w:rFonts w:ascii="Times New Roman" w:eastAsia="Times New Roman" w:hAnsi="Times New Roman" w:cs="Times New Roman"/>
              <w:sz w:val="24"/>
              <w:szCs w:val="24"/>
            </w:rPr>
            <w:delText>herd-level or tactic-level vital rates,</w:delText>
          </w:r>
        </w:del>
      </w:moveTo>
      <w:ins w:id="136" w:author="Kristin Barker" w:date="2023-01-05T16:14:00Z">
        <w:r w:rsidR="005C6226">
          <w:rPr>
            <w:rFonts w:ascii="Times New Roman" w:eastAsia="Times New Roman" w:hAnsi="Times New Roman" w:cs="Times New Roman"/>
            <w:sz w:val="24"/>
            <w:szCs w:val="24"/>
          </w:rPr>
          <w:t>c</w:t>
        </w:r>
      </w:ins>
      <w:ins w:id="137" w:author="Kristin Barker" w:date="2023-01-05T16:13:00Z">
        <w:r w:rsidR="005C6226">
          <w:rPr>
            <w:rFonts w:ascii="Times New Roman" w:eastAsia="Times New Roman" w:hAnsi="Times New Roman" w:cs="Times New Roman"/>
            <w:sz w:val="24"/>
            <w:szCs w:val="24"/>
          </w:rPr>
          <w:t xml:space="preserve">ould help </w:t>
        </w:r>
      </w:ins>
      <w:ins w:id="138" w:author="Kristin Barker" w:date="2023-01-05T16:14:00Z">
        <w:r w:rsidR="005C6226">
          <w:rPr>
            <w:rFonts w:ascii="Times New Roman" w:eastAsia="Times New Roman" w:hAnsi="Times New Roman" w:cs="Times New Roman"/>
            <w:sz w:val="24"/>
            <w:szCs w:val="24"/>
          </w:rPr>
          <w:t>link</w:t>
        </w:r>
      </w:ins>
      <w:moveTo w:id="139" w:author="Gabe Zuckerman" w:date="2023-01-03T16:31:00Z">
        <w:del w:id="140" w:author="Kristin Barker" w:date="2023-01-05T16:14:00Z">
          <w:r w:rsidR="00EF5F76" w:rsidDel="005C6226">
            <w:rPr>
              <w:rFonts w:ascii="Times New Roman" w:eastAsia="Times New Roman" w:hAnsi="Times New Roman" w:cs="Times New Roman"/>
              <w:sz w:val="24"/>
              <w:szCs w:val="24"/>
            </w:rPr>
            <w:delText xml:space="preserve"> the link between</w:delText>
          </w:r>
        </w:del>
        <w:r w:rsidR="00EF5F76">
          <w:rPr>
            <w:rFonts w:ascii="Times New Roman" w:eastAsia="Times New Roman" w:hAnsi="Times New Roman" w:cs="Times New Roman"/>
            <w:sz w:val="24"/>
            <w:szCs w:val="24"/>
          </w:rPr>
          <w:t xml:space="preserve"> switching</w:t>
        </w:r>
      </w:moveTo>
      <w:ins w:id="141" w:author="Kristin Barker" w:date="2023-01-05T16:14:00Z">
        <w:r w:rsidR="005C6226">
          <w:rPr>
            <w:rFonts w:ascii="Times New Roman" w:eastAsia="Times New Roman" w:hAnsi="Times New Roman" w:cs="Times New Roman"/>
            <w:sz w:val="24"/>
            <w:szCs w:val="24"/>
          </w:rPr>
          <w:t xml:space="preserve"> events with fitness or demographic consequences</w:t>
        </w:r>
      </w:ins>
      <w:moveTo w:id="142" w:author="Gabe Zuckerman" w:date="2023-01-03T16:31:00Z">
        <w:del w:id="143" w:author="Kristin Barker" w:date="2023-01-05T16:14:00Z">
          <w:r w:rsidR="00EF5F76" w:rsidDel="005C6226">
            <w:rPr>
              <w:rFonts w:ascii="Times New Roman" w:eastAsia="Times New Roman" w:hAnsi="Times New Roman" w:cs="Times New Roman"/>
              <w:sz w:val="24"/>
              <w:szCs w:val="24"/>
            </w:rPr>
            <w:delText xml:space="preserve"> and herd-level fitness could be solidified</w:delText>
          </w:r>
        </w:del>
        <w:r w:rsidR="00EF5F76">
          <w:rPr>
            <w:rFonts w:ascii="Times New Roman" w:eastAsia="Times New Roman" w:hAnsi="Times New Roman" w:cs="Times New Roman"/>
            <w:sz w:val="24"/>
            <w:szCs w:val="24"/>
          </w:rPr>
          <w:t xml:space="preserve"> (Lowrey et al. 2020). </w:t>
        </w:r>
      </w:moveTo>
      <w:moveToRangeEnd w:id="128"/>
      <w:del w:id="144" w:author="Kristin Barker" w:date="2023-01-05T16:14:00Z">
        <w:r w:rsidDel="005C6226">
          <w:rPr>
            <w:rFonts w:ascii="Times New Roman" w:eastAsia="Times New Roman" w:hAnsi="Times New Roman" w:cs="Times New Roman"/>
            <w:sz w:val="24"/>
            <w:szCs w:val="24"/>
          </w:rPr>
          <w:delText xml:space="preserve">Further </w:delText>
        </w:r>
      </w:del>
      <w:ins w:id="145" w:author="Kristin Barker" w:date="2023-01-05T16:14:00Z">
        <w:del w:id="146" w:author="Gabe Zuckerman" w:date="2023-01-06T09:47:00Z">
          <w:r w:rsidR="005C6226" w:rsidDel="00EC3D7C">
            <w:rPr>
              <w:rFonts w:ascii="Times New Roman" w:eastAsia="Times New Roman" w:hAnsi="Times New Roman" w:cs="Times New Roman"/>
              <w:sz w:val="24"/>
              <w:szCs w:val="24"/>
            </w:rPr>
            <w:delText xml:space="preserve">Additionally, </w:delText>
          </w:r>
        </w:del>
      </w:ins>
      <w:del w:id="147" w:author="Gabe Zuckerman" w:date="2023-01-06T09:47:00Z">
        <w:r w:rsidDel="00EC3D7C">
          <w:rPr>
            <w:rFonts w:ascii="Times New Roman" w:eastAsia="Times New Roman" w:hAnsi="Times New Roman" w:cs="Times New Roman"/>
            <w:sz w:val="24"/>
            <w:szCs w:val="24"/>
          </w:rPr>
          <w:delText>studies that</w:delText>
        </w:r>
        <w:r w:rsidR="00ED0AE3" w:rsidDel="00EC3D7C">
          <w:rPr>
            <w:rFonts w:ascii="Times New Roman" w:eastAsia="Times New Roman" w:hAnsi="Times New Roman" w:cs="Times New Roman"/>
            <w:sz w:val="24"/>
            <w:szCs w:val="24"/>
          </w:rPr>
          <w:delText xml:space="preserve"> </w:delText>
        </w:r>
        <w:r w:rsidDel="00EC3D7C">
          <w:rPr>
            <w:rFonts w:ascii="Times New Roman" w:eastAsia="Times New Roman" w:hAnsi="Times New Roman" w:cs="Times New Roman"/>
            <w:sz w:val="24"/>
            <w:szCs w:val="24"/>
          </w:rPr>
          <w:delText>combine information about migratory behavior with longer</w:delText>
        </w:r>
      </w:del>
      <w:ins w:id="148" w:author="Kristin Barker" w:date="2023-01-05T16:15:00Z">
        <w:del w:id="149" w:author="Gabe Zuckerman" w:date="2023-01-06T09:47:00Z">
          <w:r w:rsidR="005C6226" w:rsidDel="00EC3D7C">
            <w:rPr>
              <w:rFonts w:ascii="Times New Roman" w:eastAsia="Times New Roman" w:hAnsi="Times New Roman" w:cs="Times New Roman"/>
              <w:sz w:val="24"/>
              <w:szCs w:val="24"/>
            </w:rPr>
            <w:delText>-</w:delText>
          </w:r>
        </w:del>
      </w:ins>
      <w:del w:id="150" w:author="Gabe Zuckerman" w:date="2023-01-06T09:47:00Z">
        <w:r w:rsidDel="00EC3D7C">
          <w:rPr>
            <w:rFonts w:ascii="Times New Roman" w:eastAsia="Times New Roman" w:hAnsi="Times New Roman" w:cs="Times New Roman"/>
            <w:sz w:val="24"/>
            <w:szCs w:val="24"/>
          </w:rPr>
          <w:delText xml:space="preserve"> term data from individuals with multiple opportunities to switch tactics are needed to better understand the drivers of ungulate switching behavior. </w:delText>
        </w:r>
      </w:del>
      <w:ins w:id="151" w:author="Gabe Zuckerman" w:date="2023-01-03T16:28:00Z">
        <w:r w:rsidR="00EF5F76">
          <w:rPr>
            <w:rFonts w:ascii="Times New Roman" w:eastAsia="Times New Roman" w:hAnsi="Times New Roman" w:cs="Times New Roman"/>
            <w:sz w:val="24"/>
            <w:szCs w:val="24"/>
          </w:rPr>
          <w:t xml:space="preserve">Due to the </w:t>
        </w:r>
      </w:ins>
      <w:ins w:id="152" w:author="Gabe Zuckerman" w:date="2023-01-03T16:34:00Z">
        <w:del w:id="153" w:author="Kristin Barker" w:date="2023-01-05T16:15:00Z">
          <w:r w:rsidR="002F0BAF" w:rsidDel="005C6226">
            <w:rPr>
              <w:rFonts w:ascii="Times New Roman" w:eastAsia="Times New Roman" w:hAnsi="Times New Roman" w:cs="Times New Roman"/>
              <w:sz w:val="24"/>
              <w:szCs w:val="24"/>
            </w:rPr>
            <w:delText xml:space="preserve">relative </w:delText>
          </w:r>
        </w:del>
      </w:ins>
      <w:ins w:id="154" w:author="Gabe Zuckerman" w:date="2023-01-03T16:28:00Z">
        <w:r w:rsidR="00EF5F76">
          <w:rPr>
            <w:rFonts w:ascii="Times New Roman" w:eastAsia="Times New Roman" w:hAnsi="Times New Roman" w:cs="Times New Roman"/>
            <w:sz w:val="24"/>
            <w:szCs w:val="24"/>
          </w:rPr>
          <w:t xml:space="preserve">lack of long-term </w:t>
        </w:r>
      </w:ins>
      <w:ins w:id="155" w:author="Gabe Zuckerman" w:date="2023-01-03T16:34:00Z">
        <w:r w:rsidR="002F0BAF">
          <w:rPr>
            <w:rFonts w:ascii="Times New Roman" w:eastAsia="Times New Roman" w:hAnsi="Times New Roman" w:cs="Times New Roman"/>
            <w:sz w:val="24"/>
            <w:szCs w:val="24"/>
          </w:rPr>
          <w:t xml:space="preserve">data </w:t>
        </w:r>
      </w:ins>
      <w:ins w:id="156" w:author="Gabe Zuckerman" w:date="2023-01-03T16:33:00Z">
        <w:r w:rsidR="002F0BAF">
          <w:rPr>
            <w:rFonts w:ascii="Times New Roman" w:eastAsia="Times New Roman" w:hAnsi="Times New Roman" w:cs="Times New Roman"/>
            <w:sz w:val="24"/>
            <w:szCs w:val="24"/>
          </w:rPr>
          <w:t xml:space="preserve">for individuals, we </w:t>
        </w:r>
      </w:ins>
      <w:ins w:id="157" w:author="Kristin Barker" w:date="2023-01-05T16:15:00Z">
        <w:r w:rsidR="005C6226">
          <w:rPr>
            <w:rFonts w:ascii="Times New Roman" w:eastAsia="Times New Roman" w:hAnsi="Times New Roman" w:cs="Times New Roman"/>
            <w:sz w:val="24"/>
            <w:szCs w:val="24"/>
          </w:rPr>
          <w:t>we</w:t>
        </w:r>
      </w:ins>
      <w:ins w:id="158" w:author="Gabe Zuckerman" w:date="2023-01-03T16:33:00Z">
        <w:del w:id="159" w:author="Kristin Barker" w:date="2023-01-05T16:15:00Z">
          <w:r w:rsidR="002F0BAF" w:rsidDel="005C6226">
            <w:rPr>
              <w:rFonts w:ascii="Times New Roman" w:eastAsia="Times New Roman" w:hAnsi="Times New Roman" w:cs="Times New Roman"/>
              <w:sz w:val="24"/>
              <w:szCs w:val="24"/>
            </w:rPr>
            <w:delText>a</w:delText>
          </w:r>
        </w:del>
        <w:r w:rsidR="002F0BAF">
          <w:rPr>
            <w:rFonts w:ascii="Times New Roman" w:eastAsia="Times New Roman" w:hAnsi="Times New Roman" w:cs="Times New Roman"/>
            <w:sz w:val="24"/>
            <w:szCs w:val="24"/>
          </w:rPr>
          <w:t xml:space="preserve">re unable to </w:t>
        </w:r>
        <w:del w:id="160" w:author="Kristin Barker" w:date="2023-01-05T16:15:00Z">
          <w:r w:rsidR="002F0BAF" w:rsidDel="005C6226">
            <w:rPr>
              <w:rFonts w:ascii="Times New Roman" w:eastAsia="Times New Roman" w:hAnsi="Times New Roman" w:cs="Times New Roman"/>
              <w:sz w:val="24"/>
              <w:szCs w:val="24"/>
            </w:rPr>
            <w:delText>determine</w:delText>
          </w:r>
        </w:del>
      </w:ins>
      <w:ins w:id="161" w:author="Kristin Barker" w:date="2023-01-05T16:15:00Z">
        <w:r w:rsidR="005C6226">
          <w:rPr>
            <w:rFonts w:ascii="Times New Roman" w:eastAsia="Times New Roman" w:hAnsi="Times New Roman" w:cs="Times New Roman"/>
            <w:sz w:val="24"/>
            <w:szCs w:val="24"/>
          </w:rPr>
          <w:t>evaluate</w:t>
        </w:r>
      </w:ins>
      <w:ins w:id="162" w:author="Gabe Zuckerman" w:date="2023-01-03T16:33:00Z">
        <w:r w:rsidR="002F0BAF">
          <w:rPr>
            <w:rFonts w:ascii="Times New Roman" w:eastAsia="Times New Roman" w:hAnsi="Times New Roman" w:cs="Times New Roman"/>
            <w:sz w:val="24"/>
            <w:szCs w:val="24"/>
          </w:rPr>
          <w:t xml:space="preserve"> the permanency of shifts in tactics</w:t>
        </w:r>
      </w:ins>
      <w:ins w:id="163" w:author="Gabe Zuckerman" w:date="2023-01-03T16:35:00Z">
        <w:r w:rsidR="002F0BAF">
          <w:rPr>
            <w:rFonts w:ascii="Times New Roman" w:eastAsia="Times New Roman" w:hAnsi="Times New Roman" w:cs="Times New Roman"/>
            <w:sz w:val="24"/>
            <w:szCs w:val="24"/>
          </w:rPr>
          <w:t xml:space="preserve"> and therefore cannot </w:t>
        </w:r>
      </w:ins>
      <w:ins w:id="164" w:author="Gabe Zuckerman" w:date="2023-01-03T16:37:00Z">
        <w:r w:rsidR="00D958D6">
          <w:rPr>
            <w:rFonts w:ascii="Times New Roman" w:eastAsia="Times New Roman" w:hAnsi="Times New Roman" w:cs="Times New Roman"/>
            <w:sz w:val="24"/>
            <w:szCs w:val="24"/>
          </w:rPr>
          <w:t>make predictions</w:t>
        </w:r>
      </w:ins>
      <w:ins w:id="165" w:author="Gabe Zuckerman" w:date="2023-01-03T16:39:00Z">
        <w:r w:rsidR="00D958D6">
          <w:rPr>
            <w:rFonts w:ascii="Times New Roman" w:eastAsia="Times New Roman" w:hAnsi="Times New Roman" w:cs="Times New Roman"/>
            <w:sz w:val="24"/>
            <w:szCs w:val="24"/>
          </w:rPr>
          <w:t xml:space="preserve"> about long-term trends in migratory behavior</w:t>
        </w:r>
      </w:ins>
      <w:ins w:id="166" w:author="Gabe Zuckerman" w:date="2023-01-03T16:33:00Z">
        <w:r w:rsidR="002F0BAF">
          <w:rPr>
            <w:rFonts w:ascii="Times New Roman" w:eastAsia="Times New Roman" w:hAnsi="Times New Roman" w:cs="Times New Roman"/>
            <w:sz w:val="24"/>
            <w:szCs w:val="24"/>
          </w:rPr>
          <w:t>.</w:t>
        </w:r>
      </w:ins>
      <w:ins w:id="167" w:author="Gabe Zuckerman" w:date="2023-01-03T16:52:00Z">
        <w:r w:rsidR="00214C8E">
          <w:rPr>
            <w:rFonts w:ascii="Times New Roman" w:eastAsia="Times New Roman" w:hAnsi="Times New Roman" w:cs="Times New Roman"/>
            <w:sz w:val="24"/>
            <w:szCs w:val="24"/>
          </w:rPr>
          <w:t xml:space="preserve"> </w:t>
        </w:r>
      </w:ins>
      <w:ins w:id="168" w:author="Gabe Zuckerman" w:date="2023-01-03T16:55:00Z">
        <w:del w:id="169" w:author="Kristin Barker" w:date="2023-01-05T16:15:00Z">
          <w:r w:rsidR="00E11438" w:rsidDel="005C6226">
            <w:rPr>
              <w:rFonts w:ascii="Times New Roman" w:eastAsia="Times New Roman" w:hAnsi="Times New Roman" w:cs="Times New Roman"/>
              <w:sz w:val="24"/>
              <w:szCs w:val="24"/>
            </w:rPr>
            <w:delText>This is illustrated by</w:delText>
          </w:r>
        </w:del>
      </w:ins>
      <w:ins w:id="170" w:author="Gabe Zuckerman" w:date="2023-01-03T16:52:00Z">
        <w:del w:id="171" w:author="Kristin Barker" w:date="2023-01-05T16:15:00Z">
          <w:r w:rsidR="00214C8E" w:rsidDel="005C6226">
            <w:rPr>
              <w:rFonts w:ascii="Times New Roman" w:eastAsia="Times New Roman" w:hAnsi="Times New Roman" w:cs="Times New Roman"/>
              <w:sz w:val="24"/>
              <w:szCs w:val="24"/>
            </w:rPr>
            <w:delText xml:space="preserve"> the fact that </w:delText>
          </w:r>
        </w:del>
      </w:ins>
      <w:ins w:id="172" w:author="Kristin Barker" w:date="2023-01-05T16:15:00Z">
        <w:del w:id="173" w:author="Gabe Zuckerman" w:date="2023-01-06T09:49:00Z">
          <w:r w:rsidR="005C6226" w:rsidDel="009A0EA1">
            <w:rPr>
              <w:rFonts w:ascii="Times New Roman" w:eastAsia="Times New Roman" w:hAnsi="Times New Roman" w:cs="Times New Roman"/>
              <w:sz w:val="24"/>
              <w:szCs w:val="24"/>
            </w:rPr>
            <w:delText xml:space="preserve">Importantly, in our dataset </w:delText>
          </w:r>
        </w:del>
      </w:ins>
      <w:ins w:id="174" w:author="Kristin Barker" w:date="2023-01-05T16:16:00Z">
        <w:del w:id="175" w:author="Gabe Zuckerman" w:date="2023-01-06T09:49:00Z">
          <w:r w:rsidR="005C6226" w:rsidDel="009A0EA1">
            <w:rPr>
              <w:rFonts w:ascii="Times New Roman" w:eastAsia="Times New Roman" w:hAnsi="Times New Roman" w:cs="Times New Roman"/>
              <w:sz w:val="24"/>
              <w:szCs w:val="24"/>
            </w:rPr>
            <w:delText xml:space="preserve">ultimately </w:delText>
          </w:r>
        </w:del>
      </w:ins>
      <w:moveFromRangeStart w:id="176" w:author="Gabe Zuckerman" w:date="2023-01-03T16:31:00Z" w:name="move123655935"/>
      <w:moveFrom w:id="177" w:author="Gabe Zuckerman" w:date="2023-01-03T16:31:00Z">
        <w:del w:id="178" w:author="Gabe Zuckerman" w:date="2023-01-03T16:56:00Z">
          <w:r w:rsidDel="002630C5">
            <w:rPr>
              <w:rFonts w:ascii="Times New Roman" w:eastAsia="Times New Roman" w:hAnsi="Times New Roman" w:cs="Times New Roman"/>
              <w:sz w:val="24"/>
              <w:szCs w:val="24"/>
            </w:rPr>
            <w:delText xml:space="preserve">Additionally, by monitoring herd-level or tactic-level vital rates, the link between switching and herd-level fitness could be solidified (Lowrey et al. 2020). </w:delText>
          </w:r>
        </w:del>
      </w:moveFrom>
      <w:moveFromRangeEnd w:id="176"/>
      <w:del w:id="179" w:author="Gabe Zuckerman" w:date="2023-01-03T16:56:00Z">
        <w:r w:rsidDel="002630C5">
          <w:rPr>
            <w:rFonts w:ascii="Times New Roman" w:eastAsia="Times New Roman" w:hAnsi="Times New Roman" w:cs="Times New Roman"/>
            <w:sz w:val="24"/>
            <w:szCs w:val="24"/>
          </w:rPr>
          <w:delText>Regardless</w:delText>
        </w:r>
      </w:del>
      <w:ins w:id="180" w:author="Gabe Zuckerman" w:date="2023-01-03T16:56:00Z">
        <w:del w:id="181" w:author="Gabe Zuckerman" w:date="2023-01-03T16:31:00Z">
          <w:r w:rsidR="002630C5" w:rsidDel="00EF5F76">
            <w:rPr>
              <w:rFonts w:ascii="Times New Roman" w:eastAsia="Times New Roman" w:hAnsi="Times New Roman" w:cs="Times New Roman"/>
              <w:sz w:val="24"/>
              <w:szCs w:val="24"/>
            </w:rPr>
            <w:delText xml:space="preserve">Additionally, by monitoring herd-level or tactic-level vital rates, the link between switching and herd-level fitness could be solidified (Lowrey et al. 2020). </w:delText>
          </w:r>
        </w:del>
        <w:del w:id="182" w:author="Kristin Barker" w:date="2023-01-05T16:16:00Z">
          <w:r w:rsidR="002630C5" w:rsidDel="005C6226">
            <w:rPr>
              <w:rFonts w:ascii="Times New Roman" w:eastAsia="Times New Roman" w:hAnsi="Times New Roman" w:cs="Times New Roman"/>
              <w:sz w:val="24"/>
              <w:szCs w:val="24"/>
            </w:rPr>
            <w:delText>Despite this</w:delText>
          </w:r>
        </w:del>
      </w:ins>
      <w:ins w:id="183" w:author="Kristin Barker" w:date="2023-01-05T16:16:00Z">
        <w:r w:rsidR="005C6226">
          <w:rPr>
            <w:rFonts w:ascii="Times New Roman" w:eastAsia="Times New Roman" w:hAnsi="Times New Roman" w:cs="Times New Roman"/>
            <w:sz w:val="24"/>
            <w:szCs w:val="24"/>
          </w:rPr>
          <w:t>Regardless</w:t>
        </w:r>
      </w:ins>
      <w:r>
        <w:rPr>
          <w:rFonts w:ascii="Times New Roman" w:eastAsia="Times New Roman" w:hAnsi="Times New Roman" w:cs="Times New Roman"/>
          <w:sz w:val="24"/>
          <w:szCs w:val="24"/>
        </w:rPr>
        <w:t xml:space="preserve">, </w:t>
      </w:r>
      <w:del w:id="184" w:author="Kristin Barker" w:date="2023-01-05T16:16:00Z">
        <w:r w:rsidDel="005C6226">
          <w:rPr>
            <w:rFonts w:ascii="Times New Roman" w:eastAsia="Times New Roman" w:hAnsi="Times New Roman" w:cs="Times New Roman"/>
            <w:sz w:val="24"/>
            <w:szCs w:val="24"/>
          </w:rPr>
          <w:delText>it</w:delText>
        </w:r>
      </w:del>
      <w:ins w:id="185" w:author="Kristin Barker" w:date="2023-01-05T16:16:00Z">
        <w:r w:rsidR="005C6226">
          <w:rPr>
            <w:rFonts w:ascii="Times New Roman" w:eastAsia="Times New Roman" w:hAnsi="Times New Roman" w:cs="Times New Roman"/>
            <w:sz w:val="24"/>
            <w:szCs w:val="24"/>
          </w:rPr>
          <w:t>our findings provide considerable support for the idea that</w:t>
        </w:r>
      </w:ins>
      <w:del w:id="186" w:author="Kristin Barker" w:date="2023-01-05T16:16:00Z">
        <w:r w:rsidDel="005C6226">
          <w:rPr>
            <w:rFonts w:ascii="Times New Roman" w:eastAsia="Times New Roman" w:hAnsi="Times New Roman" w:cs="Times New Roman"/>
            <w:sz w:val="24"/>
            <w:szCs w:val="24"/>
          </w:rPr>
          <w:delText xml:space="preserve"> is clear that</w:delText>
        </w:r>
      </w:del>
      <w:r>
        <w:rPr>
          <w:rFonts w:ascii="Times New Roman" w:eastAsia="Times New Roman" w:hAnsi="Times New Roman" w:cs="Times New Roman"/>
          <w:sz w:val="24"/>
          <w:szCs w:val="24"/>
        </w:rPr>
        <w:t xml:space="preserve"> diverse migratory portfolios, and the cultural knowledge transmission they enable, lead to increased migratory propensity </w:t>
      </w:r>
      <w:del w:id="187" w:author="Kristin Barker" w:date="2023-01-05T16:17:00Z">
        <w:r w:rsidDel="005C6226">
          <w:rPr>
            <w:rFonts w:ascii="Times New Roman" w:eastAsia="Times New Roman" w:hAnsi="Times New Roman" w:cs="Times New Roman"/>
            <w:sz w:val="24"/>
            <w:szCs w:val="24"/>
          </w:rPr>
          <w:delText xml:space="preserve">and </w:delText>
        </w:r>
      </w:del>
      <w:ins w:id="188" w:author="Kristin Barker" w:date="2023-01-05T16:17:00Z">
        <w:r w:rsidR="005C6226">
          <w:rPr>
            <w:rFonts w:ascii="Times New Roman" w:eastAsia="Times New Roman" w:hAnsi="Times New Roman" w:cs="Times New Roman"/>
            <w:sz w:val="24"/>
            <w:szCs w:val="24"/>
          </w:rPr>
          <w:t xml:space="preserve">that can </w:t>
        </w:r>
      </w:ins>
      <w:r>
        <w:rPr>
          <w:rFonts w:ascii="Times New Roman" w:eastAsia="Times New Roman" w:hAnsi="Times New Roman" w:cs="Times New Roman"/>
          <w:sz w:val="24"/>
          <w:szCs w:val="24"/>
        </w:rPr>
        <w:t>make ungulates more resilient and adaptable to changing conditions</w:t>
      </w:r>
      <w:ins w:id="189" w:author="Gabe Zuckerman" w:date="2023-01-03T16:35:00Z">
        <w:r w:rsidR="002F0BAF">
          <w:rPr>
            <w:rFonts w:ascii="Times New Roman" w:eastAsia="Times New Roman" w:hAnsi="Times New Roman" w:cs="Times New Roman"/>
            <w:sz w:val="24"/>
            <w:szCs w:val="24"/>
          </w:rPr>
          <w:t xml:space="preserve"> over the short term</w:t>
        </w:r>
      </w:ins>
      <w:r>
        <w:rPr>
          <w:rFonts w:ascii="Times New Roman" w:eastAsia="Times New Roman" w:hAnsi="Times New Roman" w:cs="Times New Roman"/>
          <w:sz w:val="24"/>
          <w:szCs w:val="24"/>
        </w:rPr>
        <w:t xml:space="preserve">. </w:t>
      </w:r>
    </w:p>
    <w:p w14:paraId="25282A3B" w14:textId="773D5D62" w:rsidR="00C76247" w:rsidDel="00AF08C1" w:rsidRDefault="00E24BFD">
      <w:pPr>
        <w:spacing w:before="240" w:after="240"/>
        <w:ind w:firstLine="720"/>
        <w:rPr>
          <w:del w:id="190" w:author="Gabe Zuckerman" w:date="2023-01-06T07:46: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Conserving ungulate migratory behavior is an arduous, multifaceted task (Brakes et al. 2019) that can be made easier by protecting diverse migratory tactics and the flexible switching behavior they facilitate. For instance, by limiting </w:t>
      </w:r>
      <w:r w:rsidR="00EC0231">
        <w:rPr>
          <w:rFonts w:ascii="Times New Roman" w:eastAsia="Times New Roman" w:hAnsi="Times New Roman" w:cs="Times New Roman"/>
          <w:sz w:val="24"/>
          <w:szCs w:val="24"/>
        </w:rPr>
        <w:t xml:space="preserve">disturbance and </w:t>
      </w:r>
      <w:r>
        <w:rPr>
          <w:rFonts w:ascii="Times New Roman" w:eastAsia="Times New Roman" w:hAnsi="Times New Roman" w:cs="Times New Roman"/>
          <w:sz w:val="24"/>
          <w:szCs w:val="24"/>
        </w:rPr>
        <w:t xml:space="preserve">development on </w:t>
      </w:r>
      <w:r w:rsidR="00EC0231">
        <w:rPr>
          <w:rFonts w:ascii="Times New Roman" w:eastAsia="Times New Roman" w:hAnsi="Times New Roman" w:cs="Times New Roman"/>
          <w:sz w:val="24"/>
          <w:szCs w:val="24"/>
        </w:rPr>
        <w:t>critical</w:t>
      </w:r>
      <w:r>
        <w:rPr>
          <w:rFonts w:ascii="Times New Roman" w:eastAsia="Times New Roman" w:hAnsi="Times New Roman" w:cs="Times New Roman"/>
          <w:sz w:val="24"/>
          <w:szCs w:val="24"/>
        </w:rPr>
        <w:t xml:space="preserve"> winter ranges and migratory routes that are determined specifically for each of the various migratory tactics, natural resource professionals can protect movement tactic diversity (Lowrey et al. 2020; Brakes et al. 2019; Whitehead 2010; Middleton et al. 2020</w:t>
      </w:r>
      <w:r w:rsidR="00711F95">
        <w:rPr>
          <w:rFonts w:ascii="Times New Roman" w:eastAsia="Times New Roman" w:hAnsi="Times New Roman" w:cs="Times New Roman"/>
          <w:sz w:val="24"/>
          <w:szCs w:val="24"/>
        </w:rPr>
        <w:t>)</w:t>
      </w:r>
      <w:r w:rsidR="003719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general, management actions that facilitate cultural knowledge transmission and support multiple behavioral tactics will likely prove most effective in encouraging continued migration amidst changing environmental conditions and anthropogenic influences.</w:t>
      </w:r>
    </w:p>
    <w:p w14:paraId="0066E60B" w14:textId="5C761216" w:rsidR="001B4892" w:rsidRDefault="001B4892" w:rsidP="00AF08C1">
      <w:pPr>
        <w:spacing w:before="240" w:after="240"/>
        <w:ind w:firstLine="720"/>
        <w:rPr>
          <w:rFonts w:ascii="Times New Roman" w:eastAsia="Times New Roman" w:hAnsi="Times New Roman" w:cs="Times New Roman"/>
          <w:sz w:val="24"/>
          <w:szCs w:val="24"/>
        </w:rPr>
        <w:pPrChange w:id="191" w:author="Gabe Zuckerman" w:date="2023-01-06T07:46:00Z">
          <w:pPr/>
        </w:pPrChange>
      </w:pPr>
      <w:del w:id="192" w:author="Gabe Zuckerman" w:date="2023-01-06T07:46:00Z">
        <w:r w:rsidDel="00AF08C1">
          <w:rPr>
            <w:rFonts w:ascii="Times New Roman" w:eastAsia="Times New Roman" w:hAnsi="Times New Roman" w:cs="Times New Roman"/>
            <w:sz w:val="24"/>
            <w:szCs w:val="24"/>
          </w:rPr>
          <w:br w:type="page"/>
        </w:r>
      </w:del>
    </w:p>
    <w:p w14:paraId="10E8EEC8" w14:textId="77777777" w:rsidR="00C76247" w:rsidRDefault="00E24BF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0F70E21C" w14:textId="5E53FEFE" w:rsidR="00E64B5A" w:rsidRPr="00E64B5A" w:rsidDel="00AF08C1" w:rsidRDefault="00E24BFD" w:rsidP="00E64B5A">
      <w:pPr>
        <w:rPr>
          <w:del w:id="193" w:author="Gabe Zuckerman" w:date="2023-01-06T07:46:00Z"/>
          <w:rFonts w:ascii="Times New Roman" w:eastAsia="Times New Roman" w:hAnsi="Times New Roman" w:cs="Times New Roman"/>
          <w:sz w:val="24"/>
          <w:szCs w:val="24"/>
          <w:lang w:val="en-US"/>
        </w:rPr>
      </w:pPr>
      <w:r>
        <w:rPr>
          <w:rFonts w:ascii="Times New Roman" w:eastAsia="Times New Roman" w:hAnsi="Times New Roman" w:cs="Times New Roman"/>
          <w:sz w:val="24"/>
          <w:szCs w:val="24"/>
          <w:highlight w:val="white"/>
        </w:rPr>
        <w:t>This research used the Savio computational cluster resource provided by the Berkeley Research Computing program at the University of California, Berkeley (supported by the UC Berkeley Chancellor, Vice Chancellor for Research, and Chief Information Officer). A</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D</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M received support from the Knobloch Family Foundation and the Rocky Mountain Elk Foundation for this research. K</w:t>
      </w:r>
      <w:r w:rsidR="00360AAA">
        <w:rPr>
          <w:rFonts w:ascii="Times New Roman" w:eastAsia="Times New Roman" w:hAnsi="Times New Roman" w:cs="Times New Roman"/>
          <w:sz w:val="24"/>
          <w:szCs w:val="24"/>
          <w:highlight w:val="white"/>
        </w:rPr>
        <w:t>.J</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B</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received support from a Berkeley Fellowship.</w:t>
      </w:r>
      <w:r w:rsidR="00E64B5A">
        <w:rPr>
          <w:rFonts w:ascii="Times New Roman" w:eastAsia="Times New Roman" w:hAnsi="Times New Roman" w:cs="Times New Roman"/>
          <w:sz w:val="24"/>
          <w:szCs w:val="24"/>
        </w:rPr>
        <w:t xml:space="preserve"> </w:t>
      </w:r>
      <w:r w:rsidR="00E64B5A" w:rsidRPr="00E64B5A">
        <w:rPr>
          <w:rFonts w:ascii="Times New Roman" w:eastAsia="Times New Roman" w:hAnsi="Times New Roman" w:cs="Times New Roman"/>
          <w:color w:val="000000"/>
          <w:sz w:val="24"/>
          <w:szCs w:val="24"/>
          <w:lang w:val="en-US"/>
        </w:rPr>
        <w:t>D.R.S. received support from Yellowstone Forever and the National Park Service.</w:t>
      </w:r>
    </w:p>
    <w:p w14:paraId="531D1DDC" w14:textId="1F082AA4" w:rsidR="006F0ED2" w:rsidRDefault="001B4892">
      <w:pPr>
        <w:rPr>
          <w:ins w:id="194" w:author="Gabe Zuckerman" w:date="2023-01-06T07:46:00Z"/>
          <w:rFonts w:ascii="Times New Roman" w:eastAsia="Times New Roman" w:hAnsi="Times New Roman" w:cs="Times New Roman"/>
          <w:sz w:val="24"/>
          <w:szCs w:val="24"/>
        </w:rPr>
      </w:pPr>
      <w:del w:id="195" w:author="Gabe Zuckerman" w:date="2023-01-06T07:46:00Z">
        <w:r w:rsidDel="00AF08C1">
          <w:rPr>
            <w:rFonts w:ascii="Times New Roman" w:eastAsia="Times New Roman" w:hAnsi="Times New Roman" w:cs="Times New Roman"/>
            <w:sz w:val="24"/>
            <w:szCs w:val="24"/>
          </w:rPr>
          <w:br w:type="page"/>
        </w:r>
      </w:del>
    </w:p>
    <w:p w14:paraId="17589C8A" w14:textId="77777777" w:rsidR="00AF08C1" w:rsidRDefault="00AF08C1">
      <w:pPr>
        <w:rPr>
          <w:rFonts w:ascii="Times New Roman" w:eastAsia="Times New Roman" w:hAnsi="Times New Roman" w:cs="Times New Roman"/>
          <w:sz w:val="24"/>
          <w:szCs w:val="24"/>
        </w:rPr>
      </w:pPr>
    </w:p>
    <w:p w14:paraId="632A889D" w14:textId="327D3283" w:rsidR="001B4892" w:rsidRDefault="006F0ED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Author Contributions</w:t>
      </w:r>
    </w:p>
    <w:p w14:paraId="0807A954" w14:textId="474BB2E4" w:rsidR="006F0ED2" w:rsidRPr="006F0ED2" w:rsidDel="00AF08C1" w:rsidRDefault="006F0ED2">
      <w:pPr>
        <w:rPr>
          <w:del w:id="196" w:author="Gabe Zuckerman" w:date="2023-01-06T07:46:00Z"/>
          <w:rFonts w:ascii="Times New Roman" w:eastAsia="Times New Roman" w:hAnsi="Times New Roman" w:cs="Times New Roman"/>
          <w:b/>
          <w:bCs/>
          <w:sz w:val="24"/>
          <w:szCs w:val="24"/>
        </w:rPr>
      </w:pPr>
      <w:r>
        <w:rPr>
          <w:rFonts w:ascii="Times New Roman" w:eastAsia="Times New Roman" w:hAnsi="Times New Roman" w:cs="Times New Roman"/>
          <w:sz w:val="24"/>
          <w:szCs w:val="24"/>
          <w:highlight w:val="white"/>
        </w:rPr>
        <w:t>A.D.M and G.R.Z. conceived the idea for this research. G.R.Z. led the writing and performed the analyses. K.J.B. contributed initial formative feedback, L.G. and K.J.B. contributed to the analyses, and A.D.M. provided insight throughout the process.</w:t>
      </w:r>
      <w:r>
        <w:rPr>
          <w:rFonts w:ascii="Times New Roman" w:eastAsia="Times New Roman" w:hAnsi="Times New Roman" w:cs="Times New Roman"/>
          <w:sz w:val="24"/>
          <w:szCs w:val="24"/>
        </w:rPr>
        <w:t xml:space="preserve"> All authors gave valuable feedback on the manuscript and many shared field data collected by their institution.</w:t>
      </w:r>
    </w:p>
    <w:p w14:paraId="2CBAAEFC" w14:textId="72C78495" w:rsidR="00FE3165" w:rsidRDefault="00FE3165">
      <w:pPr>
        <w:rPr>
          <w:rFonts w:ascii="Times New Roman" w:eastAsia="Times New Roman" w:hAnsi="Times New Roman" w:cs="Times New Roman"/>
          <w:sz w:val="24"/>
          <w:szCs w:val="24"/>
        </w:rPr>
      </w:pPr>
      <w:del w:id="197" w:author="Gabe Zuckerman" w:date="2023-01-06T07:46:00Z">
        <w:r w:rsidDel="00AF08C1">
          <w:rPr>
            <w:rFonts w:ascii="Times New Roman" w:eastAsia="Times New Roman" w:hAnsi="Times New Roman" w:cs="Times New Roman"/>
            <w:sz w:val="24"/>
            <w:szCs w:val="24"/>
          </w:rPr>
          <w:br w:type="page"/>
        </w:r>
      </w:del>
    </w:p>
    <w:p w14:paraId="64BF9B35" w14:textId="77777777" w:rsidR="002F4C36" w:rsidRDefault="00FE3165" w:rsidP="00FE3165">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Conflict of Interest Statement</w:t>
      </w:r>
    </w:p>
    <w:p w14:paraId="20ED80A0" w14:textId="1D296F82" w:rsidR="00FE3165" w:rsidRPr="002F4C36" w:rsidRDefault="002F4C36" w:rsidP="00FE3165">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The authors have no conflicts of interest to declare.</w:t>
      </w:r>
    </w:p>
    <w:p w14:paraId="1A453DE4" w14:textId="31E8F046" w:rsidR="00FE3165" w:rsidRDefault="00FE316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F0F6B66" w14:textId="138BC83C" w:rsidR="00C76247" w:rsidRDefault="00FE316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2D97DFCE"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Aikens, E. O., Kauffman, M. J., Merkle, J. A., </w:t>
      </w:r>
      <w:proofErr w:type="spellStart"/>
      <w:r>
        <w:rPr>
          <w:rFonts w:ascii="Times New Roman" w:eastAsia="Times New Roman" w:hAnsi="Times New Roman" w:cs="Times New Roman"/>
          <w:sz w:val="24"/>
          <w:szCs w:val="24"/>
        </w:rPr>
        <w:t>Dwinnell</w:t>
      </w:r>
      <w:proofErr w:type="spellEnd"/>
      <w:r>
        <w:rPr>
          <w:rFonts w:ascii="Times New Roman" w:eastAsia="Times New Roman" w:hAnsi="Times New Roman" w:cs="Times New Roman"/>
          <w:sz w:val="24"/>
          <w:szCs w:val="24"/>
        </w:rPr>
        <w:t xml:space="preserve">, S. P. H., </w:t>
      </w:r>
      <w:proofErr w:type="spellStart"/>
      <w:r>
        <w:rPr>
          <w:rFonts w:ascii="Times New Roman" w:eastAsia="Times New Roman" w:hAnsi="Times New Roman" w:cs="Times New Roman"/>
          <w:sz w:val="24"/>
          <w:szCs w:val="24"/>
        </w:rPr>
        <w:t>Fralick</w:t>
      </w:r>
      <w:proofErr w:type="spellEnd"/>
      <w:r>
        <w:rPr>
          <w:rFonts w:ascii="Times New Roman" w:eastAsia="Times New Roman" w:hAnsi="Times New Roman" w:cs="Times New Roman"/>
          <w:sz w:val="24"/>
          <w:szCs w:val="24"/>
        </w:rPr>
        <w:t xml:space="preserve">, G. L., &amp; Monteith, K. L. (2017). The </w:t>
      </w:r>
      <w:proofErr w:type="spellStart"/>
      <w:r>
        <w:rPr>
          <w:rFonts w:ascii="Times New Roman" w:eastAsia="Times New Roman" w:hAnsi="Times New Roman" w:cs="Times New Roman"/>
          <w:sz w:val="24"/>
          <w:szCs w:val="24"/>
        </w:rPr>
        <w:t>greenscape</w:t>
      </w:r>
      <w:proofErr w:type="spellEnd"/>
      <w:r>
        <w:rPr>
          <w:rFonts w:ascii="Times New Roman" w:eastAsia="Times New Roman" w:hAnsi="Times New Roman" w:cs="Times New Roman"/>
          <w:sz w:val="24"/>
          <w:szCs w:val="24"/>
        </w:rPr>
        <w:t xml:space="preserve"> shapes surfing of resource waves in a large migratory herbivore. </w:t>
      </w:r>
      <w:r>
        <w:rPr>
          <w:rFonts w:ascii="Times New Roman" w:eastAsia="Times New Roman" w:hAnsi="Times New Roman" w:cs="Times New Roman"/>
          <w:i/>
          <w:sz w:val="24"/>
          <w:szCs w:val="24"/>
        </w:rPr>
        <w:t>Ecology Letters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 xml:space="preserve">(6), 741–750. </w:t>
      </w:r>
      <w:hyperlink r:id="rId32">
        <w:r>
          <w:rPr>
            <w:rFonts w:ascii="Times New Roman" w:eastAsia="Times New Roman" w:hAnsi="Times New Roman" w:cs="Times New Roman"/>
            <w:color w:val="1155CC"/>
            <w:sz w:val="24"/>
            <w:szCs w:val="24"/>
            <w:u w:val="single"/>
          </w:rPr>
          <w:t>https://doi.org/https://doi.org/10.1111/ele.12772</w:t>
        </w:r>
      </w:hyperlink>
    </w:p>
    <w:p w14:paraId="36719AB5"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Anderson, D. R., &amp; Burnham, K. P. (2002). Avoiding Pitfalls When Using Information-Theoretic Methods. In </w:t>
      </w:r>
      <w:r>
        <w:rPr>
          <w:rFonts w:ascii="Times New Roman" w:eastAsia="Times New Roman" w:hAnsi="Times New Roman" w:cs="Times New Roman"/>
          <w:i/>
          <w:sz w:val="24"/>
          <w:szCs w:val="24"/>
        </w:rPr>
        <w:t>Source: The Journal of Wildlife Management</w:t>
      </w:r>
      <w:r>
        <w:rPr>
          <w:rFonts w:ascii="Times New Roman" w:eastAsia="Times New Roman" w:hAnsi="Times New Roman" w:cs="Times New Roman"/>
          <w:sz w:val="24"/>
          <w:szCs w:val="24"/>
        </w:rPr>
        <w:t xml:space="preserve"> (Vol. 66, Issue 3). </w:t>
      </w:r>
      <w:hyperlink r:id="rId33">
        <w:r>
          <w:rPr>
            <w:rFonts w:ascii="Times New Roman" w:eastAsia="Times New Roman" w:hAnsi="Times New Roman" w:cs="Times New Roman"/>
            <w:color w:val="1155CC"/>
            <w:sz w:val="24"/>
            <w:szCs w:val="24"/>
            <w:u w:val="single"/>
          </w:rPr>
          <w:t>https://www.jstor.org/stable/3803155</w:t>
        </w:r>
      </w:hyperlink>
    </w:p>
    <w:p w14:paraId="3F48E66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Arnold, T. W. (2010). Uninformative Parameters and Model Selection Using Akaike’s Information Criterion.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74</w:t>
      </w:r>
      <w:r>
        <w:rPr>
          <w:rFonts w:ascii="Times New Roman" w:eastAsia="Times New Roman" w:hAnsi="Times New Roman" w:cs="Times New Roman"/>
          <w:sz w:val="24"/>
          <w:szCs w:val="24"/>
        </w:rPr>
        <w:t>(6), 1175–1178. https://doi.org/10.2193/2009-367</w:t>
      </w:r>
    </w:p>
    <w:p w14:paraId="6ABCA0D0"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Barker, K. J., Mitchell, M. S., Proffitt, K. M., &amp; DeVoe, J. D. (2019a). Land management alters traditional nutritional benefits of migration for elk.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83</w:t>
      </w:r>
      <w:r>
        <w:rPr>
          <w:rFonts w:ascii="Times New Roman" w:eastAsia="Times New Roman" w:hAnsi="Times New Roman" w:cs="Times New Roman"/>
          <w:sz w:val="24"/>
          <w:szCs w:val="24"/>
        </w:rPr>
        <w:t>(1), 167–174. https://doi.org/10.1002/jwmg.21564</w:t>
      </w:r>
    </w:p>
    <w:p w14:paraId="617234C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Barker, K. J., Mitchell, M. S., &amp; Proffitt, K. M. (2019b). Native forage mediates influence of irrigated agriculture on migratory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elk.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88</w:t>
      </w:r>
      <w:r>
        <w:rPr>
          <w:rFonts w:ascii="Times New Roman" w:eastAsia="Times New Roman" w:hAnsi="Times New Roman" w:cs="Times New Roman"/>
          <w:sz w:val="24"/>
          <w:szCs w:val="24"/>
        </w:rPr>
        <w:t>(7), 1100–1110. https://doi.org/https://doi.org/10.1111/1365-2656.12991</w:t>
      </w:r>
    </w:p>
    <w:p w14:paraId="755EF79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 J. E., Hebblewhite, M.,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Clair, C. C., &amp; Merrill, E. H. (2019). Prevalence and mechanisms of partial migration in ungulates. </w:t>
      </w:r>
      <w:r>
        <w:rPr>
          <w:rFonts w:ascii="Times New Roman" w:eastAsia="Times New Roman" w:hAnsi="Times New Roman" w:cs="Times New Roman"/>
          <w:i/>
          <w:sz w:val="24"/>
          <w:szCs w:val="24"/>
        </w:rPr>
        <w:t>Frontiers in 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 xml:space="preserve">(AUG). </w:t>
      </w:r>
      <w:hyperlink r:id="rId34">
        <w:r>
          <w:rPr>
            <w:rFonts w:ascii="Times New Roman" w:eastAsia="Times New Roman" w:hAnsi="Times New Roman" w:cs="Times New Roman"/>
            <w:color w:val="1155CC"/>
            <w:sz w:val="24"/>
            <w:szCs w:val="24"/>
            <w:u w:val="single"/>
          </w:rPr>
          <w:t>https://doi.org/10.3389/fevo.2019.00325</w:t>
        </w:r>
      </w:hyperlink>
    </w:p>
    <w:p w14:paraId="574CC154"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Berger, J. (2004). The Last Mile: How to Sustain Long-Distance Migration in Mammals. </w:t>
      </w:r>
      <w:r>
        <w:rPr>
          <w:rFonts w:ascii="Times New Roman" w:eastAsia="Times New Roman" w:hAnsi="Times New Roman" w:cs="Times New Roman"/>
          <w:i/>
          <w:sz w:val="24"/>
          <w:szCs w:val="24"/>
        </w:rPr>
        <w:t>Conservation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(2), 320–331. https://doi.org/https://doi.org/10.1111/j.1523-1739.2004.00548.x</w:t>
      </w:r>
    </w:p>
    <w:p w14:paraId="36A1A854"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Bischof, R., </w:t>
      </w:r>
      <w:proofErr w:type="spellStart"/>
      <w:r>
        <w:rPr>
          <w:rFonts w:ascii="Times New Roman" w:eastAsia="Times New Roman" w:hAnsi="Times New Roman" w:cs="Times New Roman"/>
          <w:sz w:val="24"/>
          <w:szCs w:val="24"/>
        </w:rPr>
        <w:t>Loe</w:t>
      </w:r>
      <w:proofErr w:type="spellEnd"/>
      <w:r>
        <w:rPr>
          <w:rFonts w:ascii="Times New Roman" w:eastAsia="Times New Roman" w:hAnsi="Times New Roman" w:cs="Times New Roman"/>
          <w:sz w:val="24"/>
          <w:szCs w:val="24"/>
        </w:rPr>
        <w:t xml:space="preserve">, L. E., </w:t>
      </w:r>
      <w:proofErr w:type="spellStart"/>
      <w:r>
        <w:rPr>
          <w:rFonts w:ascii="Times New Roman" w:eastAsia="Times New Roman" w:hAnsi="Times New Roman" w:cs="Times New Roman"/>
          <w:sz w:val="24"/>
          <w:szCs w:val="24"/>
        </w:rPr>
        <w:t>Meisingset</w:t>
      </w:r>
      <w:proofErr w:type="spellEnd"/>
      <w:r>
        <w:rPr>
          <w:rFonts w:ascii="Times New Roman" w:eastAsia="Times New Roman" w:hAnsi="Times New Roman" w:cs="Times New Roman"/>
          <w:sz w:val="24"/>
          <w:szCs w:val="24"/>
        </w:rPr>
        <w:t xml:space="preserve">, E. L., Zimmermann, B., van </w:t>
      </w:r>
      <w:proofErr w:type="spellStart"/>
      <w:r>
        <w:rPr>
          <w:rFonts w:ascii="Times New Roman" w:eastAsia="Times New Roman" w:hAnsi="Times New Roman" w:cs="Times New Roman"/>
          <w:sz w:val="24"/>
          <w:szCs w:val="24"/>
        </w:rPr>
        <w:t>Moorter</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Mysterud</w:t>
      </w:r>
      <w:proofErr w:type="spellEnd"/>
      <w:r>
        <w:rPr>
          <w:rFonts w:ascii="Times New Roman" w:eastAsia="Times New Roman" w:hAnsi="Times New Roman" w:cs="Times New Roman"/>
          <w:sz w:val="24"/>
          <w:szCs w:val="24"/>
        </w:rPr>
        <w:t xml:space="preserve">, A. (2012). A Migratory Northern Ungulate in the Pursuit of Spring: Jumping or Surfing the Green Wave?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180</w:t>
      </w:r>
      <w:r>
        <w:rPr>
          <w:rFonts w:ascii="Times New Roman" w:eastAsia="Times New Roman" w:hAnsi="Times New Roman" w:cs="Times New Roman"/>
          <w:sz w:val="24"/>
          <w:szCs w:val="24"/>
        </w:rPr>
        <w:t>(4), 407–424. https://doi.org/10.1086/667590</w:t>
      </w:r>
    </w:p>
    <w:p w14:paraId="72C37F2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Brakes, P., Dall, S. R. X., </w:t>
      </w:r>
      <w:proofErr w:type="spellStart"/>
      <w:r>
        <w:rPr>
          <w:rFonts w:ascii="Times New Roman" w:eastAsia="Times New Roman" w:hAnsi="Times New Roman" w:cs="Times New Roman"/>
          <w:sz w:val="24"/>
          <w:szCs w:val="24"/>
        </w:rPr>
        <w:t>Aplin</w:t>
      </w:r>
      <w:proofErr w:type="spellEnd"/>
      <w:r>
        <w:rPr>
          <w:rFonts w:ascii="Times New Roman" w:eastAsia="Times New Roman" w:hAnsi="Times New Roman" w:cs="Times New Roman"/>
          <w:sz w:val="24"/>
          <w:szCs w:val="24"/>
        </w:rPr>
        <w:t xml:space="preserve">, L. M., </w:t>
      </w:r>
      <w:proofErr w:type="spellStart"/>
      <w:r>
        <w:rPr>
          <w:rFonts w:ascii="Times New Roman" w:eastAsia="Times New Roman" w:hAnsi="Times New Roman" w:cs="Times New Roman"/>
          <w:sz w:val="24"/>
          <w:szCs w:val="24"/>
        </w:rPr>
        <w:t>Bearhop</w:t>
      </w:r>
      <w:proofErr w:type="spellEnd"/>
      <w:r>
        <w:rPr>
          <w:rFonts w:ascii="Times New Roman" w:eastAsia="Times New Roman" w:hAnsi="Times New Roman" w:cs="Times New Roman"/>
          <w:sz w:val="24"/>
          <w:szCs w:val="24"/>
        </w:rPr>
        <w:t xml:space="preserve">, S., Carroll, E. L., </w:t>
      </w:r>
      <w:proofErr w:type="spellStart"/>
      <w:r>
        <w:rPr>
          <w:rFonts w:ascii="Times New Roman" w:eastAsia="Times New Roman" w:hAnsi="Times New Roman" w:cs="Times New Roman"/>
          <w:sz w:val="24"/>
          <w:szCs w:val="24"/>
        </w:rPr>
        <w:t>Ciucci</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Fishlock</w:t>
      </w:r>
      <w:proofErr w:type="spellEnd"/>
      <w:r>
        <w:rPr>
          <w:rFonts w:ascii="Times New Roman" w:eastAsia="Times New Roman" w:hAnsi="Times New Roman" w:cs="Times New Roman"/>
          <w:sz w:val="24"/>
          <w:szCs w:val="24"/>
        </w:rPr>
        <w:t xml:space="preserve">, V., Ford, J. K. B., Garland, E. C., Keith, S. A., McGregor, P. K., </w:t>
      </w:r>
      <w:proofErr w:type="spellStart"/>
      <w:r>
        <w:rPr>
          <w:rFonts w:ascii="Times New Roman" w:eastAsia="Times New Roman" w:hAnsi="Times New Roman" w:cs="Times New Roman"/>
          <w:sz w:val="24"/>
          <w:szCs w:val="24"/>
        </w:rPr>
        <w:t>Mesnick</w:t>
      </w:r>
      <w:proofErr w:type="spellEnd"/>
      <w:r>
        <w:rPr>
          <w:rFonts w:ascii="Times New Roman" w:eastAsia="Times New Roman" w:hAnsi="Times New Roman" w:cs="Times New Roman"/>
          <w:sz w:val="24"/>
          <w:szCs w:val="24"/>
        </w:rPr>
        <w:t xml:space="preserve">, S. L., </w:t>
      </w:r>
      <w:proofErr w:type="spellStart"/>
      <w:r>
        <w:rPr>
          <w:rFonts w:ascii="Times New Roman" w:eastAsia="Times New Roman" w:hAnsi="Times New Roman" w:cs="Times New Roman"/>
          <w:sz w:val="24"/>
          <w:szCs w:val="24"/>
        </w:rPr>
        <w:t>Noad</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Notarbartolo</w:t>
      </w:r>
      <w:proofErr w:type="spellEnd"/>
      <w:r>
        <w:rPr>
          <w:rFonts w:ascii="Times New Roman" w:eastAsia="Times New Roman" w:hAnsi="Times New Roman" w:cs="Times New Roman"/>
          <w:sz w:val="24"/>
          <w:szCs w:val="24"/>
        </w:rPr>
        <w:t xml:space="preserve"> di Sciara, G., Robbins, M. M., Simmonds, M. P., Spina, F., Thornton, A., Wade, P. R., … </w:t>
      </w:r>
      <w:proofErr w:type="spellStart"/>
      <w:r>
        <w:rPr>
          <w:rFonts w:ascii="Times New Roman" w:eastAsia="Times New Roman" w:hAnsi="Times New Roman" w:cs="Times New Roman"/>
          <w:sz w:val="24"/>
          <w:szCs w:val="24"/>
        </w:rPr>
        <w:t>Rutz</w:t>
      </w:r>
      <w:proofErr w:type="spellEnd"/>
      <w:r>
        <w:rPr>
          <w:rFonts w:ascii="Times New Roman" w:eastAsia="Times New Roman" w:hAnsi="Times New Roman" w:cs="Times New Roman"/>
          <w:sz w:val="24"/>
          <w:szCs w:val="24"/>
        </w:rPr>
        <w:t xml:space="preserve">, C. (2019). Animal cultures matter for conservation.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363</w:t>
      </w:r>
      <w:r>
        <w:rPr>
          <w:rFonts w:ascii="Times New Roman" w:eastAsia="Times New Roman" w:hAnsi="Times New Roman" w:cs="Times New Roman"/>
          <w:sz w:val="24"/>
          <w:szCs w:val="24"/>
        </w:rPr>
        <w:t>(6431), 1032–1034. https://doi.org/10.1126/science.aaw3557</w:t>
      </w:r>
    </w:p>
    <w:p w14:paraId="50F2A0F6"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Bunnefeld</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Börger</w:t>
      </w:r>
      <w:proofErr w:type="spellEnd"/>
      <w:r>
        <w:rPr>
          <w:rFonts w:ascii="Times New Roman" w:eastAsia="Times New Roman" w:hAnsi="Times New Roman" w:cs="Times New Roman"/>
          <w:sz w:val="24"/>
          <w:szCs w:val="24"/>
        </w:rPr>
        <w:t xml:space="preserve">, L., van </w:t>
      </w:r>
      <w:proofErr w:type="spellStart"/>
      <w:r>
        <w:rPr>
          <w:rFonts w:ascii="Times New Roman" w:eastAsia="Times New Roman" w:hAnsi="Times New Roman" w:cs="Times New Roman"/>
          <w:sz w:val="24"/>
          <w:szCs w:val="24"/>
        </w:rPr>
        <w:t>Moorter</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Rolandsen</w:t>
      </w:r>
      <w:proofErr w:type="spellEnd"/>
      <w:r>
        <w:rPr>
          <w:rFonts w:ascii="Times New Roman" w:eastAsia="Times New Roman" w:hAnsi="Times New Roman" w:cs="Times New Roman"/>
          <w:sz w:val="24"/>
          <w:szCs w:val="24"/>
        </w:rPr>
        <w:t xml:space="preserve">, C. M., </w:t>
      </w:r>
      <w:proofErr w:type="spellStart"/>
      <w:r>
        <w:rPr>
          <w:rFonts w:ascii="Times New Roman" w:eastAsia="Times New Roman" w:hAnsi="Times New Roman" w:cs="Times New Roman"/>
          <w:sz w:val="24"/>
          <w:szCs w:val="24"/>
        </w:rPr>
        <w:t>Dettki</w:t>
      </w:r>
      <w:proofErr w:type="spellEnd"/>
      <w:r>
        <w:rPr>
          <w:rFonts w:ascii="Times New Roman" w:eastAsia="Times New Roman" w:hAnsi="Times New Roman" w:cs="Times New Roman"/>
          <w:sz w:val="24"/>
          <w:szCs w:val="24"/>
        </w:rPr>
        <w:t xml:space="preserve">, H., Solberg, E. J., &amp; Ericsson, G. (2011). A model-driven approach to quantify migration patterns: individual, </w:t>
      </w:r>
      <w:r>
        <w:rPr>
          <w:rFonts w:ascii="Times New Roman" w:eastAsia="Times New Roman" w:hAnsi="Times New Roman" w:cs="Times New Roman"/>
          <w:sz w:val="24"/>
          <w:szCs w:val="24"/>
        </w:rPr>
        <w:lastRenderedPageBreak/>
        <w:t xml:space="preserve">regional and yearly differences.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80</w:t>
      </w:r>
      <w:r>
        <w:rPr>
          <w:rFonts w:ascii="Times New Roman" w:eastAsia="Times New Roman" w:hAnsi="Times New Roman" w:cs="Times New Roman"/>
          <w:sz w:val="24"/>
          <w:szCs w:val="24"/>
        </w:rPr>
        <w:t xml:space="preserve">(2), 466–476. </w:t>
      </w:r>
      <w:hyperlink r:id="rId35">
        <w:r>
          <w:rPr>
            <w:rFonts w:ascii="Times New Roman" w:eastAsia="Times New Roman" w:hAnsi="Times New Roman" w:cs="Times New Roman"/>
            <w:color w:val="1155CC"/>
            <w:sz w:val="24"/>
            <w:szCs w:val="24"/>
            <w:u w:val="single"/>
          </w:rPr>
          <w:t>https://doi.org/https://doi.org/10.1111/j.1365-2656.2010.01776.x</w:t>
        </w:r>
      </w:hyperlink>
    </w:p>
    <w:p w14:paraId="0715DF74" w14:textId="77777777" w:rsidR="00C76247" w:rsidRDefault="00E24BFD">
      <w:pPr>
        <w:spacing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Burnham, K. P., &amp; Anderson, D. R. (2004). </w:t>
      </w:r>
      <w:proofErr w:type="spellStart"/>
      <w:r>
        <w:rPr>
          <w:rFonts w:ascii="Times New Roman" w:eastAsia="Times New Roman" w:hAnsi="Times New Roman" w:cs="Times New Roman"/>
          <w:sz w:val="24"/>
          <w:szCs w:val="24"/>
        </w:rPr>
        <w:t>Multimodel</w:t>
      </w:r>
      <w:proofErr w:type="spellEnd"/>
      <w:r>
        <w:rPr>
          <w:rFonts w:ascii="Times New Roman" w:eastAsia="Times New Roman" w:hAnsi="Times New Roman" w:cs="Times New Roman"/>
          <w:sz w:val="24"/>
          <w:szCs w:val="24"/>
        </w:rPr>
        <w:t xml:space="preserve"> Inference: Understanding AIC and BIC in Model Selection. </w:t>
      </w:r>
      <w:r>
        <w:rPr>
          <w:rFonts w:ascii="Times New Roman" w:eastAsia="Times New Roman" w:hAnsi="Times New Roman" w:cs="Times New Roman"/>
          <w:i/>
          <w:sz w:val="24"/>
          <w:szCs w:val="24"/>
        </w:rPr>
        <w:t>Sociological Methods &amp;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33</w:t>
      </w:r>
      <w:r>
        <w:rPr>
          <w:rFonts w:ascii="Times New Roman" w:eastAsia="Times New Roman" w:hAnsi="Times New Roman" w:cs="Times New Roman"/>
          <w:sz w:val="24"/>
          <w:szCs w:val="24"/>
        </w:rPr>
        <w:t>(2), 261–304. https://doi.org/10.1177/0049124104268644</w:t>
      </w:r>
    </w:p>
    <w:p w14:paraId="6D2A0FB3"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Chapman, B. B., </w:t>
      </w:r>
      <w:proofErr w:type="spellStart"/>
      <w:r>
        <w:rPr>
          <w:rFonts w:ascii="Times New Roman" w:eastAsia="Times New Roman" w:hAnsi="Times New Roman" w:cs="Times New Roman"/>
          <w:sz w:val="24"/>
          <w:szCs w:val="24"/>
        </w:rPr>
        <w:t>Brönmark</w:t>
      </w:r>
      <w:proofErr w:type="spellEnd"/>
      <w:r>
        <w:rPr>
          <w:rFonts w:ascii="Times New Roman" w:eastAsia="Times New Roman" w:hAnsi="Times New Roman" w:cs="Times New Roman"/>
          <w:sz w:val="24"/>
          <w:szCs w:val="24"/>
        </w:rPr>
        <w:t xml:space="preserve">, C., Nilsson, J. Å., &amp; Hansson, L. A. (2011). The ecology and evolution of partial migration.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(12), 1764–1775. https://doi.org/10.1111/j.1600-0706.2011.20131.x</w:t>
      </w:r>
    </w:p>
    <w:p w14:paraId="01A92677"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Chicco, D., &amp; </w:t>
      </w:r>
      <w:proofErr w:type="spellStart"/>
      <w:r>
        <w:rPr>
          <w:rFonts w:ascii="Times New Roman" w:eastAsia="Times New Roman" w:hAnsi="Times New Roman" w:cs="Times New Roman"/>
          <w:sz w:val="24"/>
          <w:szCs w:val="24"/>
        </w:rPr>
        <w:t>Jurman</w:t>
      </w:r>
      <w:proofErr w:type="spellEnd"/>
      <w:r>
        <w:rPr>
          <w:rFonts w:ascii="Times New Roman" w:eastAsia="Times New Roman" w:hAnsi="Times New Roman" w:cs="Times New Roman"/>
          <w:sz w:val="24"/>
          <w:szCs w:val="24"/>
        </w:rPr>
        <w:t xml:space="preserve">, G. (2020). The advantages of the Matthews correlation coefficient (MCC) over F1 score and accuracy in binary classification evaluation. </w:t>
      </w:r>
      <w:r>
        <w:rPr>
          <w:rFonts w:ascii="Times New Roman" w:eastAsia="Times New Roman" w:hAnsi="Times New Roman" w:cs="Times New Roman"/>
          <w:i/>
          <w:sz w:val="24"/>
          <w:szCs w:val="24"/>
        </w:rPr>
        <w:t>BMC Genomics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 xml:space="preserve">(1), 6. </w:t>
      </w:r>
      <w:hyperlink r:id="rId36">
        <w:r>
          <w:rPr>
            <w:rFonts w:ascii="Times New Roman" w:eastAsia="Times New Roman" w:hAnsi="Times New Roman" w:cs="Times New Roman"/>
            <w:color w:val="1155CC"/>
            <w:sz w:val="24"/>
            <w:szCs w:val="24"/>
            <w:u w:val="single"/>
          </w:rPr>
          <w:t>https://doi.org/10.1186/s12864-019-6413-7</w:t>
        </w:r>
      </w:hyperlink>
    </w:p>
    <w:p w14:paraId="51354E04"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Clutton</w:t>
      </w:r>
      <w:proofErr w:type="spellEnd"/>
      <w:r>
        <w:rPr>
          <w:rFonts w:ascii="Times New Roman" w:eastAsia="Times New Roman" w:hAnsi="Times New Roman" w:cs="Times New Roman"/>
          <w:sz w:val="24"/>
          <w:szCs w:val="24"/>
        </w:rPr>
        <w:t xml:space="preserve">-Brock, T. H. (1984). Reproductive Effort and Terminal Investment in Iteroparous Animals.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123</w:t>
      </w:r>
      <w:r>
        <w:rPr>
          <w:rFonts w:ascii="Times New Roman" w:eastAsia="Times New Roman" w:hAnsi="Times New Roman" w:cs="Times New Roman"/>
          <w:sz w:val="24"/>
          <w:szCs w:val="24"/>
        </w:rPr>
        <w:t>(2), 212–229. https://doi.org/10.1086/284198</w:t>
      </w:r>
    </w:p>
    <w:p w14:paraId="04FEBE6F"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Cole, E. K., Foley, A. M., Warren, J. M., Smith, B. L., Dewey, S. R., </w:t>
      </w:r>
      <w:proofErr w:type="spellStart"/>
      <w:r>
        <w:rPr>
          <w:rFonts w:ascii="Times New Roman" w:eastAsia="Times New Roman" w:hAnsi="Times New Roman" w:cs="Times New Roman"/>
          <w:sz w:val="24"/>
          <w:szCs w:val="24"/>
        </w:rPr>
        <w:t>Brimeyer</w:t>
      </w:r>
      <w:proofErr w:type="spellEnd"/>
      <w:r>
        <w:rPr>
          <w:rFonts w:ascii="Times New Roman" w:eastAsia="Times New Roman" w:hAnsi="Times New Roman" w:cs="Times New Roman"/>
          <w:sz w:val="24"/>
          <w:szCs w:val="24"/>
        </w:rPr>
        <w:t xml:space="preserve">, D. G., Fairbanks, W. S., Sawyer, H., &amp; Cross, P. C. (2015). Changing migratory patterns in the Jackson elk herd.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79</w:t>
      </w:r>
      <w:r>
        <w:rPr>
          <w:rFonts w:ascii="Times New Roman" w:eastAsia="Times New Roman" w:hAnsi="Times New Roman" w:cs="Times New Roman"/>
          <w:sz w:val="24"/>
          <w:szCs w:val="24"/>
        </w:rPr>
        <w:t xml:space="preserve">(6), 877–886. </w:t>
      </w:r>
      <w:hyperlink r:id="rId37">
        <w:r>
          <w:rPr>
            <w:rFonts w:ascii="Times New Roman" w:eastAsia="Times New Roman" w:hAnsi="Times New Roman" w:cs="Times New Roman"/>
            <w:color w:val="1155CC"/>
            <w:sz w:val="24"/>
            <w:szCs w:val="24"/>
            <w:u w:val="single"/>
          </w:rPr>
          <w:t>https://doi.org/10.1002/jwmg.917</w:t>
        </w:r>
      </w:hyperlink>
    </w:p>
    <w:p w14:paraId="3BDC522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Davis, C. R., &amp; Hansen, A. J. (2011). Trajectories in land use change around U.S. National Parks and challenges and opportunities for management.</w:t>
      </w:r>
      <w:r>
        <w:rPr>
          <w:rFonts w:ascii="Times New Roman" w:eastAsia="Times New Roman" w:hAnsi="Times New Roman" w:cs="Times New Roman"/>
          <w:i/>
          <w:sz w:val="24"/>
          <w:szCs w:val="24"/>
        </w:rPr>
        <w:t xml:space="preserve"> 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(8), 3299–3316.</w:t>
      </w:r>
    </w:p>
    <w:p w14:paraId="0E47C9D5"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Denryter</w:t>
      </w:r>
      <w:proofErr w:type="spellEnd"/>
      <w:r>
        <w:rPr>
          <w:rFonts w:ascii="Times New Roman" w:eastAsia="Times New Roman" w:hAnsi="Times New Roman" w:cs="Times New Roman"/>
          <w:sz w:val="24"/>
          <w:szCs w:val="24"/>
        </w:rPr>
        <w:t xml:space="preserve">, K., Stephenson, T. R., &amp; Monteith, K. L. (2021). Broadening the migratory portfolio of altitudinal migrants.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n/a</w:t>
      </w:r>
      <w:r>
        <w:rPr>
          <w:rFonts w:ascii="Times New Roman" w:eastAsia="Times New Roman" w:hAnsi="Times New Roman" w:cs="Times New Roman"/>
          <w:sz w:val="24"/>
          <w:szCs w:val="24"/>
        </w:rPr>
        <w:t xml:space="preserve">(n/a), e03321. </w:t>
      </w:r>
      <w:hyperlink r:id="rId38">
        <w:r>
          <w:rPr>
            <w:rFonts w:ascii="Times New Roman" w:eastAsia="Times New Roman" w:hAnsi="Times New Roman" w:cs="Times New Roman"/>
            <w:color w:val="1155CC"/>
            <w:sz w:val="24"/>
            <w:szCs w:val="24"/>
            <w:u w:val="single"/>
          </w:rPr>
          <w:t>https://doi.org/https://doi.org/10.1002/ecy.3321</w:t>
        </w:r>
      </w:hyperlink>
    </w:p>
    <w:p w14:paraId="73169DEF"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Dodson, J. J. (1988). The nature and role of learning in the orientation and migratory behavior of fishes. </w:t>
      </w:r>
      <w:r>
        <w:rPr>
          <w:rFonts w:ascii="Times New Roman" w:eastAsia="Times New Roman" w:hAnsi="Times New Roman" w:cs="Times New Roman"/>
          <w:i/>
          <w:sz w:val="24"/>
          <w:szCs w:val="24"/>
        </w:rPr>
        <w:t>Environmental Biology of Fishes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(3), 161–182. https://doi.org/10.1007/BF00004908</w:t>
      </w:r>
    </w:p>
    <w:p w14:paraId="45B5C472"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S. L., Hebblewhite, M., Bohm, H., Whittington, J., &amp; Merrill, E. H. (2016). </w:t>
      </w:r>
      <w:proofErr w:type="spellStart"/>
      <w:r>
        <w:rPr>
          <w:rFonts w:ascii="Times New Roman" w:eastAsia="Times New Roman" w:hAnsi="Times New Roman" w:cs="Times New Roman"/>
          <w:sz w:val="24"/>
          <w:szCs w:val="24"/>
        </w:rPr>
        <w:t>Behavioural</w:t>
      </w:r>
      <w:proofErr w:type="spellEnd"/>
      <w:r>
        <w:rPr>
          <w:rFonts w:ascii="Times New Roman" w:eastAsia="Times New Roman" w:hAnsi="Times New Roman" w:cs="Times New Roman"/>
          <w:sz w:val="24"/>
          <w:szCs w:val="24"/>
        </w:rPr>
        <w:t xml:space="preserve"> flexibility in migratory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in a long-lived large herbivore.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85</w:t>
      </w:r>
      <w:r>
        <w:rPr>
          <w:rFonts w:ascii="Times New Roman" w:eastAsia="Times New Roman" w:hAnsi="Times New Roman" w:cs="Times New Roman"/>
          <w:sz w:val="24"/>
          <w:szCs w:val="24"/>
        </w:rPr>
        <w:t xml:space="preserve">(3), 785–797. </w:t>
      </w:r>
      <w:hyperlink r:id="rId39">
        <w:r>
          <w:rPr>
            <w:rFonts w:ascii="Times New Roman" w:eastAsia="Times New Roman" w:hAnsi="Times New Roman" w:cs="Times New Roman"/>
            <w:color w:val="1155CC"/>
            <w:sz w:val="24"/>
            <w:szCs w:val="24"/>
            <w:u w:val="single"/>
          </w:rPr>
          <w:t>https://doi.org/10.1111/1365-2656.12495</w:t>
        </w:r>
      </w:hyperlink>
    </w:p>
    <w:p w14:paraId="693E3589"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Fryxell, J. M., &amp; Sinclair, A. R. E. (1988). Causes and consequences of migration by large herbivores.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 xml:space="preserve">(9), 237–241. </w:t>
      </w:r>
      <w:hyperlink r:id="rId40">
        <w:r>
          <w:rPr>
            <w:rFonts w:ascii="Times New Roman" w:eastAsia="Times New Roman" w:hAnsi="Times New Roman" w:cs="Times New Roman"/>
            <w:color w:val="1155CC"/>
            <w:sz w:val="24"/>
            <w:szCs w:val="24"/>
            <w:u w:val="single"/>
          </w:rPr>
          <w:t>https://doi.org/https://doi.org/10.1016/0169-5347(88)90166-8</w:t>
        </w:r>
      </w:hyperlink>
    </w:p>
    <w:p w14:paraId="1298A6BC" w14:textId="111B9BE7" w:rsidR="00C76247" w:rsidRDefault="00E24BFD">
      <w:pPr>
        <w:spacing w:after="240"/>
        <w:rPr>
          <w:ins w:id="198" w:author="Gabe Zuckerman" w:date="2023-01-03T16:03: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Fryxell, J. M. (1991). Forage Quality and Aggregation by Large Herbivores.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138</w:t>
      </w:r>
      <w:r>
        <w:rPr>
          <w:rFonts w:ascii="Times New Roman" w:eastAsia="Times New Roman" w:hAnsi="Times New Roman" w:cs="Times New Roman"/>
          <w:sz w:val="24"/>
          <w:szCs w:val="24"/>
        </w:rPr>
        <w:t xml:space="preserve">(2), 478–498. </w:t>
      </w:r>
      <w:ins w:id="199" w:author="Gabe Zuckerman" w:date="2023-01-03T16:03:00Z">
        <w:r w:rsidR="00337116">
          <w:rPr>
            <w:rFonts w:ascii="Times New Roman" w:eastAsia="Times New Roman" w:hAnsi="Times New Roman" w:cs="Times New Roman"/>
            <w:sz w:val="24"/>
            <w:szCs w:val="24"/>
          </w:rPr>
          <w:fldChar w:fldCharType="begin"/>
        </w:r>
        <w:r w:rsidR="00337116">
          <w:rPr>
            <w:rFonts w:ascii="Times New Roman" w:eastAsia="Times New Roman" w:hAnsi="Times New Roman" w:cs="Times New Roman"/>
            <w:sz w:val="24"/>
            <w:szCs w:val="24"/>
          </w:rPr>
          <w:instrText xml:space="preserve"> HYPERLINK "</w:instrText>
        </w:r>
      </w:ins>
      <w:r w:rsidR="00337116">
        <w:rPr>
          <w:rFonts w:ascii="Times New Roman" w:eastAsia="Times New Roman" w:hAnsi="Times New Roman" w:cs="Times New Roman"/>
          <w:sz w:val="24"/>
          <w:szCs w:val="24"/>
        </w:rPr>
        <w:instrText>https://doi.org/10.1086/285227</w:instrText>
      </w:r>
      <w:ins w:id="200" w:author="Gabe Zuckerman" w:date="2023-01-03T16:03:00Z">
        <w:r w:rsidR="00337116">
          <w:rPr>
            <w:rFonts w:ascii="Times New Roman" w:eastAsia="Times New Roman" w:hAnsi="Times New Roman" w:cs="Times New Roman"/>
            <w:sz w:val="24"/>
            <w:szCs w:val="24"/>
          </w:rPr>
          <w:instrText xml:space="preserve">" </w:instrText>
        </w:r>
        <w:r w:rsidR="00337116">
          <w:rPr>
            <w:rFonts w:ascii="Times New Roman" w:eastAsia="Times New Roman" w:hAnsi="Times New Roman" w:cs="Times New Roman"/>
            <w:sz w:val="24"/>
            <w:szCs w:val="24"/>
          </w:rPr>
        </w:r>
        <w:r w:rsidR="00337116">
          <w:rPr>
            <w:rFonts w:ascii="Times New Roman" w:eastAsia="Times New Roman" w:hAnsi="Times New Roman" w:cs="Times New Roman"/>
            <w:sz w:val="24"/>
            <w:szCs w:val="24"/>
          </w:rPr>
          <w:fldChar w:fldCharType="separate"/>
        </w:r>
      </w:ins>
      <w:r w:rsidR="00337116" w:rsidRPr="00D70AE9">
        <w:rPr>
          <w:rStyle w:val="Hyperlink"/>
          <w:rFonts w:ascii="Times New Roman" w:eastAsia="Times New Roman" w:hAnsi="Times New Roman" w:cs="Times New Roman"/>
          <w:sz w:val="24"/>
          <w:szCs w:val="24"/>
        </w:rPr>
        <w:t>https://doi.org/10.1086/285227</w:t>
      </w:r>
      <w:ins w:id="201" w:author="Gabe Zuckerman" w:date="2023-01-03T16:03:00Z">
        <w:r w:rsidR="00337116">
          <w:rPr>
            <w:rFonts w:ascii="Times New Roman" w:eastAsia="Times New Roman" w:hAnsi="Times New Roman" w:cs="Times New Roman"/>
            <w:sz w:val="24"/>
            <w:szCs w:val="24"/>
          </w:rPr>
          <w:fldChar w:fldCharType="end"/>
        </w:r>
      </w:ins>
    </w:p>
    <w:p w14:paraId="6D86C4EC" w14:textId="70397DE0" w:rsidR="00337116" w:rsidRPr="00554D72" w:rsidRDefault="00337116" w:rsidP="00337116">
      <w:pPr>
        <w:spacing w:after="240"/>
        <w:rPr>
          <w:rFonts w:ascii="Times New Roman" w:eastAsia="Times New Roman" w:hAnsi="Times New Roman" w:cs="Times New Roman"/>
          <w:sz w:val="24"/>
          <w:szCs w:val="24"/>
        </w:rPr>
      </w:pPr>
      <w:ins w:id="202" w:author="Gabe Zuckerman" w:date="2023-01-03T16:04:00Z">
        <w:r w:rsidRPr="00554D72">
          <w:rPr>
            <w:rFonts w:ascii="Times New Roman" w:eastAsia="Times New Roman" w:hAnsi="Times New Roman" w:cs="Times New Roman"/>
            <w:sz w:val="24"/>
            <w:szCs w:val="24"/>
          </w:rPr>
          <w:lastRenderedPageBreak/>
          <w:t>Gigliotti, L.C., Xu, W</w:t>
        </w:r>
      </w:ins>
      <w:ins w:id="203" w:author="Gabe Zuckerman" w:date="2023-01-03T16:05:00Z">
        <w:r w:rsidRPr="00554D72">
          <w:rPr>
            <w:rFonts w:ascii="Times New Roman" w:eastAsia="Times New Roman" w:hAnsi="Times New Roman" w:cs="Times New Roman"/>
            <w:sz w:val="24"/>
            <w:szCs w:val="24"/>
          </w:rPr>
          <w:t>.,</w:t>
        </w:r>
      </w:ins>
      <w:ins w:id="204" w:author="Gabe Zuckerman" w:date="2023-01-03T16:04:00Z">
        <w:r w:rsidRPr="00554D72">
          <w:rPr>
            <w:rFonts w:ascii="Times New Roman" w:eastAsia="Times New Roman" w:hAnsi="Times New Roman" w:cs="Times New Roman"/>
            <w:sz w:val="24"/>
            <w:szCs w:val="24"/>
          </w:rPr>
          <w:t xml:space="preserve"> Zuckerman</w:t>
        </w:r>
      </w:ins>
      <w:ins w:id="205" w:author="Gabe Zuckerman" w:date="2023-01-03T16:05:00Z">
        <w:r w:rsidRPr="00554D72">
          <w:rPr>
            <w:rFonts w:ascii="Times New Roman" w:eastAsia="Times New Roman" w:hAnsi="Times New Roman" w:cs="Times New Roman"/>
            <w:sz w:val="24"/>
            <w:szCs w:val="24"/>
          </w:rPr>
          <w:t>, G.R.</w:t>
        </w:r>
      </w:ins>
      <w:ins w:id="206" w:author="Gabe Zuckerman" w:date="2023-01-03T16:04:00Z">
        <w:r w:rsidRPr="00554D72">
          <w:rPr>
            <w:rFonts w:ascii="Times New Roman" w:eastAsia="Times New Roman" w:hAnsi="Times New Roman" w:cs="Times New Roman"/>
            <w:sz w:val="24"/>
            <w:szCs w:val="24"/>
          </w:rPr>
          <w:t>,</w:t>
        </w:r>
      </w:ins>
      <w:ins w:id="207" w:author="Gabe Zuckerman" w:date="2023-01-03T16:05:00Z">
        <w:r w:rsidRPr="00554D72">
          <w:rPr>
            <w:rFonts w:ascii="Times New Roman" w:eastAsia="Times New Roman" w:hAnsi="Times New Roman" w:cs="Times New Roman"/>
            <w:sz w:val="24"/>
            <w:szCs w:val="24"/>
          </w:rPr>
          <w:t xml:space="preserve"> </w:t>
        </w:r>
      </w:ins>
      <w:ins w:id="208" w:author="Gabe Zuckerman" w:date="2023-01-03T16:04:00Z">
        <w:r w:rsidRPr="00554D72">
          <w:rPr>
            <w:rFonts w:ascii="Times New Roman" w:eastAsia="Times New Roman" w:hAnsi="Times New Roman" w:cs="Times New Roman"/>
            <w:sz w:val="24"/>
            <w:szCs w:val="24"/>
          </w:rPr>
          <w:t>Atwood</w:t>
        </w:r>
      </w:ins>
      <w:ins w:id="209" w:author="Gabe Zuckerman" w:date="2023-01-03T16:05:00Z">
        <w:r w:rsidRPr="00554D72">
          <w:rPr>
            <w:rFonts w:ascii="Times New Roman" w:eastAsia="Times New Roman" w:hAnsi="Times New Roman" w:cs="Times New Roman"/>
            <w:sz w:val="24"/>
            <w:szCs w:val="24"/>
          </w:rPr>
          <w:t xml:space="preserve">, M.P, </w:t>
        </w:r>
      </w:ins>
      <w:ins w:id="210" w:author="Gabe Zuckerman" w:date="2023-01-03T16:04:00Z">
        <w:r w:rsidRPr="00554D72">
          <w:rPr>
            <w:rFonts w:ascii="Times New Roman" w:eastAsia="Times New Roman" w:hAnsi="Times New Roman" w:cs="Times New Roman"/>
            <w:sz w:val="24"/>
            <w:szCs w:val="24"/>
          </w:rPr>
          <w:t>Cole</w:t>
        </w:r>
      </w:ins>
      <w:ins w:id="211" w:author="Gabe Zuckerman" w:date="2023-01-03T16:05:00Z">
        <w:r w:rsidRPr="00554D72">
          <w:rPr>
            <w:rFonts w:ascii="Times New Roman" w:eastAsia="Times New Roman" w:hAnsi="Times New Roman" w:cs="Times New Roman"/>
            <w:sz w:val="24"/>
            <w:szCs w:val="24"/>
          </w:rPr>
          <w:t>, E.K</w:t>
        </w:r>
      </w:ins>
      <w:ins w:id="212" w:author="Gabe Zuckerman" w:date="2023-01-03T16:04:00Z">
        <w:r w:rsidRPr="00554D72">
          <w:rPr>
            <w:rFonts w:ascii="Times New Roman" w:eastAsia="Times New Roman" w:hAnsi="Times New Roman" w:cs="Times New Roman"/>
            <w:sz w:val="24"/>
            <w:szCs w:val="24"/>
          </w:rPr>
          <w:t xml:space="preserve">, </w:t>
        </w:r>
        <w:proofErr w:type="spellStart"/>
        <w:r w:rsidRPr="00554D72">
          <w:rPr>
            <w:rFonts w:ascii="Times New Roman" w:eastAsia="Times New Roman" w:hAnsi="Times New Roman" w:cs="Times New Roman"/>
            <w:sz w:val="24"/>
            <w:szCs w:val="24"/>
          </w:rPr>
          <w:t>Courtemanch</w:t>
        </w:r>
      </w:ins>
      <w:proofErr w:type="spellEnd"/>
      <w:ins w:id="213" w:author="Gabe Zuckerman" w:date="2023-01-03T16:05:00Z">
        <w:r w:rsidRPr="00554D72">
          <w:rPr>
            <w:rFonts w:ascii="Times New Roman" w:eastAsia="Times New Roman" w:hAnsi="Times New Roman" w:cs="Times New Roman"/>
            <w:sz w:val="24"/>
            <w:szCs w:val="24"/>
          </w:rPr>
          <w:t>, A.</w:t>
        </w:r>
      </w:ins>
      <w:ins w:id="214" w:author="Gabe Zuckerman" w:date="2023-01-03T16:04:00Z">
        <w:r w:rsidRPr="00554D72">
          <w:rPr>
            <w:rFonts w:ascii="Times New Roman" w:eastAsia="Times New Roman" w:hAnsi="Times New Roman" w:cs="Times New Roman"/>
            <w:sz w:val="24"/>
            <w:szCs w:val="24"/>
          </w:rPr>
          <w:t>, Dewey</w:t>
        </w:r>
      </w:ins>
      <w:ins w:id="215" w:author="Gabe Zuckerman" w:date="2023-01-03T16:06:00Z">
        <w:r w:rsidRPr="00554D72">
          <w:rPr>
            <w:rFonts w:ascii="Times New Roman" w:eastAsia="Times New Roman" w:hAnsi="Times New Roman" w:cs="Times New Roman"/>
            <w:sz w:val="24"/>
            <w:szCs w:val="24"/>
          </w:rPr>
          <w:t>, S.</w:t>
        </w:r>
      </w:ins>
      <w:ins w:id="216" w:author="Gabe Zuckerman" w:date="2023-01-03T16:04:00Z">
        <w:r w:rsidRPr="00554D72">
          <w:rPr>
            <w:rFonts w:ascii="Times New Roman" w:eastAsia="Times New Roman" w:hAnsi="Times New Roman" w:cs="Times New Roman"/>
            <w:sz w:val="24"/>
            <w:szCs w:val="24"/>
          </w:rPr>
          <w:t xml:space="preserve">, </w:t>
        </w:r>
      </w:ins>
      <w:ins w:id="217" w:author="Gabe Zuckerman" w:date="2023-01-03T16:06:00Z">
        <w:r w:rsidRPr="00554D72">
          <w:rPr>
            <w:rFonts w:ascii="Times New Roman" w:eastAsia="Times New Roman" w:hAnsi="Times New Roman" w:cs="Times New Roman"/>
            <w:sz w:val="24"/>
            <w:szCs w:val="24"/>
          </w:rPr>
          <w:t>…</w:t>
        </w:r>
      </w:ins>
      <w:ins w:id="218" w:author="Gabe Zuckerman" w:date="2023-01-03T16:04:00Z">
        <w:r w:rsidRPr="00554D72">
          <w:rPr>
            <w:rFonts w:ascii="Times New Roman" w:eastAsia="Times New Roman" w:hAnsi="Times New Roman" w:cs="Times New Roman"/>
            <w:sz w:val="24"/>
            <w:szCs w:val="24"/>
          </w:rPr>
          <w:t>, Middleton,</w:t>
        </w:r>
      </w:ins>
      <w:ins w:id="219" w:author="Gabe Zuckerman" w:date="2023-01-03T16:06:00Z">
        <w:r w:rsidRPr="00554D72">
          <w:rPr>
            <w:rFonts w:ascii="Times New Roman" w:eastAsia="Times New Roman" w:hAnsi="Times New Roman" w:cs="Times New Roman"/>
            <w:sz w:val="24"/>
            <w:szCs w:val="24"/>
          </w:rPr>
          <w:t xml:space="preserve"> A.D. (2022) </w:t>
        </w:r>
      </w:ins>
      <w:ins w:id="220" w:author="Gabe Zuckerman" w:date="2023-01-03T16:04:00Z">
        <w:r w:rsidRPr="00554D72">
          <w:rPr>
            <w:rFonts w:ascii="Times New Roman" w:eastAsia="Times New Roman" w:hAnsi="Times New Roman" w:cs="Times New Roman"/>
            <w:sz w:val="24"/>
            <w:szCs w:val="24"/>
          </w:rPr>
          <w:t>Wildlife migrations highlight importance of both private lands and protected areas in the Greater Yellowstone Ecosystem</w:t>
        </w:r>
      </w:ins>
      <w:ins w:id="221" w:author="Gabe Zuckerman" w:date="2023-01-03T16:06:00Z">
        <w:r w:rsidRPr="00554D72">
          <w:rPr>
            <w:rFonts w:ascii="Times New Roman" w:eastAsia="Times New Roman" w:hAnsi="Times New Roman" w:cs="Times New Roman"/>
            <w:sz w:val="24"/>
            <w:szCs w:val="24"/>
          </w:rPr>
          <w:t xml:space="preserve">. </w:t>
        </w:r>
      </w:ins>
      <w:ins w:id="222" w:author="Gabe Zuckerman" w:date="2023-01-03T16:04:00Z">
        <w:r w:rsidRPr="00554D72">
          <w:rPr>
            <w:rFonts w:ascii="Times New Roman" w:eastAsia="Times New Roman" w:hAnsi="Times New Roman" w:cs="Times New Roman"/>
            <w:i/>
            <w:iCs/>
            <w:sz w:val="24"/>
            <w:szCs w:val="24"/>
            <w:rPrChange w:id="223" w:author="Gabe Zuckerman" w:date="2023-01-03T16:09:00Z">
              <w:rPr>
                <w:rFonts w:ascii="Times New Roman" w:eastAsia="Times New Roman" w:hAnsi="Times New Roman" w:cs="Times New Roman"/>
                <w:sz w:val="24"/>
                <w:szCs w:val="24"/>
              </w:rPr>
            </w:rPrChange>
          </w:rPr>
          <w:t>Biological Conservation</w:t>
        </w:r>
        <w:r w:rsidRPr="00554D72">
          <w:rPr>
            <w:rFonts w:ascii="Times New Roman" w:eastAsia="Times New Roman" w:hAnsi="Times New Roman" w:cs="Times New Roman"/>
            <w:sz w:val="24"/>
            <w:szCs w:val="24"/>
          </w:rPr>
          <w:t>,</w:t>
        </w:r>
      </w:ins>
      <w:ins w:id="224" w:author="Gabe Zuckerman" w:date="2023-01-03T16:06:00Z">
        <w:r w:rsidRPr="00554D72">
          <w:rPr>
            <w:rFonts w:ascii="Times New Roman" w:eastAsia="Times New Roman" w:hAnsi="Times New Roman" w:cs="Times New Roman"/>
            <w:sz w:val="24"/>
            <w:szCs w:val="24"/>
          </w:rPr>
          <w:t xml:space="preserve"> </w:t>
        </w:r>
      </w:ins>
      <w:ins w:id="225" w:author="Gabe Zuckerman" w:date="2023-01-03T16:07:00Z">
        <w:r w:rsidRPr="00554D72">
          <w:rPr>
            <w:rFonts w:ascii="Times New Roman" w:eastAsia="Times New Roman" w:hAnsi="Times New Roman" w:cs="Times New Roman"/>
            <w:sz w:val="24"/>
            <w:szCs w:val="24"/>
          </w:rPr>
          <w:t>275</w:t>
        </w:r>
      </w:ins>
      <w:ins w:id="226" w:author="Gabe Zuckerman" w:date="2023-01-03T16:08:00Z">
        <w:r w:rsidR="00554D72" w:rsidRPr="00554D72">
          <w:rPr>
            <w:rFonts w:ascii="Times New Roman" w:eastAsia="Times New Roman" w:hAnsi="Times New Roman" w:cs="Times New Roman"/>
            <w:sz w:val="24"/>
            <w:szCs w:val="24"/>
          </w:rPr>
          <w:t>(</w:t>
        </w:r>
      </w:ins>
      <w:ins w:id="227" w:author="Gabe Zuckerman" w:date="2023-01-03T16:09:00Z">
        <w:r w:rsidR="00554D72" w:rsidRPr="00554D72">
          <w:rPr>
            <w:rFonts w:ascii="Times New Roman" w:hAnsi="Times New Roman" w:cs="Times New Roman"/>
            <w:color w:val="2E2E2E"/>
            <w:sz w:val="24"/>
            <w:szCs w:val="24"/>
            <w:rPrChange w:id="228" w:author="Gabe Zuckerman" w:date="2023-01-03T16:09:00Z">
              <w:rPr>
                <w:color w:val="2E2E2E"/>
                <w:sz w:val="21"/>
                <w:szCs w:val="21"/>
              </w:rPr>
            </w:rPrChange>
          </w:rPr>
          <w:t>109752</w:t>
        </w:r>
      </w:ins>
      <w:ins w:id="229" w:author="Gabe Zuckerman" w:date="2023-01-03T16:08:00Z">
        <w:r w:rsidR="00554D72" w:rsidRPr="00554D72">
          <w:rPr>
            <w:rFonts w:ascii="Times New Roman" w:eastAsia="Times New Roman" w:hAnsi="Times New Roman" w:cs="Times New Roman"/>
            <w:sz w:val="24"/>
            <w:szCs w:val="24"/>
          </w:rPr>
          <w:t>)</w:t>
        </w:r>
      </w:ins>
      <w:ins w:id="230" w:author="Gabe Zuckerman" w:date="2023-01-03T16:07:00Z">
        <w:r w:rsidRPr="00554D72">
          <w:rPr>
            <w:rFonts w:ascii="Times New Roman" w:eastAsia="Times New Roman" w:hAnsi="Times New Roman" w:cs="Times New Roman"/>
            <w:sz w:val="24"/>
            <w:szCs w:val="24"/>
          </w:rPr>
          <w:t>.</w:t>
        </w:r>
        <w:r w:rsidR="00554D72" w:rsidRPr="00554D72">
          <w:rPr>
            <w:rFonts w:ascii="Times New Roman" w:eastAsia="Times New Roman" w:hAnsi="Times New Roman" w:cs="Times New Roman"/>
            <w:sz w:val="24"/>
            <w:szCs w:val="24"/>
          </w:rPr>
          <w:t xml:space="preserve"> </w:t>
        </w:r>
      </w:ins>
      <w:ins w:id="231" w:author="Gabe Zuckerman" w:date="2023-01-03T16:04:00Z">
        <w:r w:rsidRPr="00554D72">
          <w:rPr>
            <w:rFonts w:ascii="Times New Roman" w:eastAsia="Times New Roman" w:hAnsi="Times New Roman" w:cs="Times New Roman"/>
            <w:sz w:val="24"/>
            <w:szCs w:val="24"/>
          </w:rPr>
          <w:t>https://doi.org/10.1016/j.biocon.2022.109752.</w:t>
        </w:r>
      </w:ins>
    </w:p>
    <w:p w14:paraId="0541253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Gowan, T. A., Ortega-Ortiz, J. G., Hostetler, J. A., Hamilton, P. K., Knowlton, A. R., Jackson, K. A., … </w:t>
      </w:r>
      <w:proofErr w:type="spellStart"/>
      <w:r>
        <w:rPr>
          <w:rFonts w:ascii="Times New Roman" w:eastAsia="Times New Roman" w:hAnsi="Times New Roman" w:cs="Times New Roman"/>
          <w:sz w:val="24"/>
          <w:szCs w:val="24"/>
        </w:rPr>
        <w:t>Naessig</w:t>
      </w:r>
      <w:proofErr w:type="spellEnd"/>
      <w:r>
        <w:rPr>
          <w:rFonts w:ascii="Times New Roman" w:eastAsia="Times New Roman" w:hAnsi="Times New Roman" w:cs="Times New Roman"/>
          <w:sz w:val="24"/>
          <w:szCs w:val="24"/>
        </w:rPr>
        <w:t xml:space="preserve">, P. J. (2019). Temporal and demographic variation in partial migration of the North Atlantic right whale. </w:t>
      </w:r>
      <w:r>
        <w:rPr>
          <w:rFonts w:ascii="Times New Roman" w:eastAsia="Times New Roman" w:hAnsi="Times New Roman" w:cs="Times New Roman"/>
          <w:i/>
          <w:sz w:val="24"/>
          <w:szCs w:val="24"/>
        </w:rPr>
        <w:t>Scientific Reports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(1), 353. https://doi.org/10.1038/s41598-018-36723-3</w:t>
      </w:r>
    </w:p>
    <w:p w14:paraId="2F3E255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Gorelick, N., </w:t>
      </w:r>
      <w:proofErr w:type="spellStart"/>
      <w:r>
        <w:rPr>
          <w:rFonts w:ascii="Times New Roman" w:eastAsia="Times New Roman" w:hAnsi="Times New Roman" w:cs="Times New Roman"/>
          <w:sz w:val="24"/>
          <w:szCs w:val="24"/>
        </w:rPr>
        <w:t>Hancher</w:t>
      </w:r>
      <w:proofErr w:type="spellEnd"/>
      <w:r>
        <w:rPr>
          <w:rFonts w:ascii="Times New Roman" w:eastAsia="Times New Roman" w:hAnsi="Times New Roman" w:cs="Times New Roman"/>
          <w:sz w:val="24"/>
          <w:szCs w:val="24"/>
        </w:rPr>
        <w:t xml:space="preserve">, M., Dixon, M., </w:t>
      </w:r>
      <w:proofErr w:type="spellStart"/>
      <w:r>
        <w:rPr>
          <w:rFonts w:ascii="Times New Roman" w:eastAsia="Times New Roman" w:hAnsi="Times New Roman" w:cs="Times New Roman"/>
          <w:sz w:val="24"/>
          <w:szCs w:val="24"/>
        </w:rPr>
        <w:t>Ilyushchenko</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Thau</w:t>
      </w:r>
      <w:proofErr w:type="spellEnd"/>
      <w:r>
        <w:rPr>
          <w:rFonts w:ascii="Times New Roman" w:eastAsia="Times New Roman" w:hAnsi="Times New Roman" w:cs="Times New Roman"/>
          <w:sz w:val="24"/>
          <w:szCs w:val="24"/>
        </w:rPr>
        <w:t xml:space="preserve">, D., &amp; Moore, R. (2017). Google Earth Engine: Planetary-scale geospatial analysis for everyone. </w:t>
      </w:r>
      <w:r>
        <w:rPr>
          <w:rFonts w:ascii="Times New Roman" w:eastAsia="Times New Roman" w:hAnsi="Times New Roman" w:cs="Times New Roman"/>
          <w:i/>
          <w:sz w:val="24"/>
          <w:szCs w:val="24"/>
        </w:rPr>
        <w:t>Remote Sensing of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202</w:t>
      </w:r>
      <w:r>
        <w:rPr>
          <w:rFonts w:ascii="Times New Roman" w:eastAsia="Times New Roman" w:hAnsi="Times New Roman" w:cs="Times New Roman"/>
          <w:sz w:val="24"/>
          <w:szCs w:val="24"/>
        </w:rPr>
        <w:t xml:space="preserve">, 18–27. </w:t>
      </w:r>
      <w:hyperlink r:id="rId41">
        <w:r>
          <w:rPr>
            <w:rFonts w:ascii="Times New Roman" w:eastAsia="Times New Roman" w:hAnsi="Times New Roman" w:cs="Times New Roman"/>
            <w:color w:val="1155CC"/>
            <w:sz w:val="24"/>
            <w:szCs w:val="24"/>
            <w:u w:val="single"/>
          </w:rPr>
          <w:t>https://doi.org/https://doi.org/10.1016/j.rse.2017.06.031</w:t>
        </w:r>
      </w:hyperlink>
    </w:p>
    <w:p w14:paraId="7E2B83C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Haggerty, J. H., &amp; Travis, W. R. (2006). Out of administrative control: Absentee owners, resident elk and the shifting nature of wildlife management in southwestern Montana. </w:t>
      </w:r>
      <w:proofErr w:type="spellStart"/>
      <w:r>
        <w:rPr>
          <w:rFonts w:ascii="Times New Roman" w:eastAsia="Times New Roman" w:hAnsi="Times New Roman" w:cs="Times New Roman"/>
          <w:i/>
          <w:sz w:val="24"/>
          <w:szCs w:val="24"/>
        </w:rPr>
        <w:t>Geoforum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37</w:t>
      </w:r>
      <w:r>
        <w:rPr>
          <w:rFonts w:ascii="Times New Roman" w:eastAsia="Times New Roman" w:hAnsi="Times New Roman" w:cs="Times New Roman"/>
          <w:sz w:val="24"/>
          <w:szCs w:val="24"/>
        </w:rPr>
        <w:t>(5), 816–830. https://doi.org/https://doi.org/10.1016/j.geoforum.2005.12.004</w:t>
      </w:r>
    </w:p>
    <w:p w14:paraId="666C195A"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Hansen, A. J., &amp; Phillips, L. (2018). Trends in vital signs for Greater Yellowstone: application of a Wildland Health Index.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 xml:space="preserve">(8), e02380. </w:t>
      </w:r>
      <w:hyperlink r:id="rId42">
        <w:r>
          <w:rPr>
            <w:rFonts w:ascii="Times New Roman" w:eastAsia="Times New Roman" w:hAnsi="Times New Roman" w:cs="Times New Roman"/>
            <w:color w:val="1155CC"/>
            <w:sz w:val="24"/>
            <w:szCs w:val="24"/>
            <w:u w:val="single"/>
          </w:rPr>
          <w:t>https://doi.org/https://doi.org/10.1002/ecs2.2380</w:t>
        </w:r>
      </w:hyperlink>
    </w:p>
    <w:p w14:paraId="5C156F6E"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Hansson, L. A., &amp; </w:t>
      </w:r>
      <w:proofErr w:type="spellStart"/>
      <w:r>
        <w:rPr>
          <w:rFonts w:ascii="Times New Roman" w:eastAsia="Times New Roman" w:hAnsi="Times New Roman" w:cs="Times New Roman"/>
          <w:sz w:val="24"/>
          <w:szCs w:val="24"/>
        </w:rPr>
        <w:t>Hylander</w:t>
      </w:r>
      <w:proofErr w:type="spellEnd"/>
      <w:r>
        <w:rPr>
          <w:rFonts w:ascii="Times New Roman" w:eastAsia="Times New Roman" w:hAnsi="Times New Roman" w:cs="Times New Roman"/>
          <w:sz w:val="24"/>
          <w:szCs w:val="24"/>
        </w:rPr>
        <w:t xml:space="preserve">, S. (2009). Size-structured risk assessments govern Daphnia migration. </w:t>
      </w:r>
      <w:r>
        <w:rPr>
          <w:rFonts w:ascii="Times New Roman" w:eastAsia="Times New Roman" w:hAnsi="Times New Roman" w:cs="Times New Roman"/>
          <w:i/>
          <w:sz w:val="24"/>
          <w:szCs w:val="24"/>
        </w:rPr>
        <w:t>Proceedings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276</w:t>
      </w:r>
      <w:r>
        <w:rPr>
          <w:rFonts w:ascii="Times New Roman" w:eastAsia="Times New Roman" w:hAnsi="Times New Roman" w:cs="Times New Roman"/>
          <w:sz w:val="24"/>
          <w:szCs w:val="24"/>
        </w:rPr>
        <w:t xml:space="preserve">(1655), 331–336. </w:t>
      </w:r>
      <w:hyperlink r:id="rId43">
        <w:r>
          <w:rPr>
            <w:rFonts w:ascii="Times New Roman" w:eastAsia="Times New Roman" w:hAnsi="Times New Roman" w:cs="Times New Roman"/>
            <w:color w:val="1155CC"/>
            <w:sz w:val="24"/>
            <w:szCs w:val="24"/>
            <w:u w:val="single"/>
          </w:rPr>
          <w:t>https://doi.org/10.1098/rspb.2008.1088</w:t>
        </w:r>
      </w:hyperlink>
    </w:p>
    <w:p w14:paraId="3D60B1B8"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Hebblewhite, M., White, C. A., </w:t>
      </w:r>
      <w:proofErr w:type="spellStart"/>
      <w:r>
        <w:rPr>
          <w:rFonts w:ascii="Times New Roman" w:eastAsia="Times New Roman" w:hAnsi="Times New Roman" w:cs="Times New Roman"/>
          <w:sz w:val="24"/>
          <w:szCs w:val="24"/>
        </w:rPr>
        <w:t>Nietvelt</w:t>
      </w:r>
      <w:proofErr w:type="spellEnd"/>
      <w:r>
        <w:rPr>
          <w:rFonts w:ascii="Times New Roman" w:eastAsia="Times New Roman" w:hAnsi="Times New Roman" w:cs="Times New Roman"/>
          <w:sz w:val="24"/>
          <w:szCs w:val="24"/>
        </w:rPr>
        <w:t xml:space="preserve">, C. G., </w:t>
      </w:r>
      <w:proofErr w:type="spellStart"/>
      <w:r>
        <w:rPr>
          <w:rFonts w:ascii="Times New Roman" w:eastAsia="Times New Roman" w:hAnsi="Times New Roman" w:cs="Times New Roman"/>
          <w:sz w:val="24"/>
          <w:szCs w:val="24"/>
        </w:rPr>
        <w:t>Mckenzie</w:t>
      </w:r>
      <w:proofErr w:type="spellEnd"/>
      <w:r>
        <w:rPr>
          <w:rFonts w:ascii="Times New Roman" w:eastAsia="Times New Roman" w:hAnsi="Times New Roman" w:cs="Times New Roman"/>
          <w:sz w:val="24"/>
          <w:szCs w:val="24"/>
        </w:rPr>
        <w:t xml:space="preserve">, J. A., Hurd, T. E., Fryxell, J. M., Bayley, S. E., &amp; Paquet, P. C. (2005). Human activity mediates a trophic cascade caused by wolves. In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(Vol. 86, Issue 8).</w:t>
      </w:r>
    </w:p>
    <w:p w14:paraId="418EA2C1"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Hebblewhite, M., Merrill, E. H., </w:t>
      </w:r>
      <w:proofErr w:type="spellStart"/>
      <w:r>
        <w:rPr>
          <w:rFonts w:ascii="Times New Roman" w:eastAsia="Times New Roman" w:hAnsi="Times New Roman" w:cs="Times New Roman"/>
          <w:sz w:val="24"/>
          <w:szCs w:val="24"/>
        </w:rPr>
        <w:t>Morgantini</w:t>
      </w:r>
      <w:proofErr w:type="spellEnd"/>
      <w:r>
        <w:rPr>
          <w:rFonts w:ascii="Times New Roman" w:eastAsia="Times New Roman" w:hAnsi="Times New Roman" w:cs="Times New Roman"/>
          <w:sz w:val="24"/>
          <w:szCs w:val="24"/>
        </w:rPr>
        <w:t xml:space="preserve">, L. E., White, C. A., Allen, J. R., Bruns, E., Thurston, L., &amp; Hurd, T. E. (2006). Is the Migratory Behavior of Montane Elk Herds in Peril? The Case of Alberta’s </w:t>
      </w:r>
      <w:proofErr w:type="spellStart"/>
      <w:r>
        <w:rPr>
          <w:rFonts w:ascii="Times New Roman" w:eastAsia="Times New Roman" w:hAnsi="Times New Roman" w:cs="Times New Roman"/>
          <w:sz w:val="24"/>
          <w:szCs w:val="24"/>
        </w:rPr>
        <w:t>Ya</w:t>
      </w:r>
      <w:proofErr w:type="spellEnd"/>
      <w:r>
        <w:rPr>
          <w:rFonts w:ascii="Times New Roman" w:eastAsia="Times New Roman" w:hAnsi="Times New Roman" w:cs="Times New Roman"/>
          <w:sz w:val="24"/>
          <w:szCs w:val="24"/>
        </w:rPr>
        <w:t xml:space="preserve"> Ha </w:t>
      </w:r>
      <w:proofErr w:type="spellStart"/>
      <w:r>
        <w:rPr>
          <w:rFonts w:ascii="Times New Roman" w:eastAsia="Times New Roman" w:hAnsi="Times New Roman" w:cs="Times New Roman"/>
          <w:sz w:val="24"/>
          <w:szCs w:val="24"/>
        </w:rPr>
        <w:t>Tinda</w:t>
      </w:r>
      <w:proofErr w:type="spellEnd"/>
      <w:r>
        <w:rPr>
          <w:rFonts w:ascii="Times New Roman" w:eastAsia="Times New Roman" w:hAnsi="Times New Roman" w:cs="Times New Roman"/>
          <w:sz w:val="24"/>
          <w:szCs w:val="24"/>
        </w:rPr>
        <w:t xml:space="preserve"> Elk Herd. </w:t>
      </w:r>
      <w:r>
        <w:rPr>
          <w:rFonts w:ascii="Times New Roman" w:eastAsia="Times New Roman" w:hAnsi="Times New Roman" w:cs="Times New Roman"/>
          <w:i/>
          <w:sz w:val="24"/>
          <w:szCs w:val="24"/>
        </w:rPr>
        <w:t>Wildlife Society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 xml:space="preserve">(5), 1280–1294. </w:t>
      </w:r>
      <w:hyperlink r:id="rId44">
        <w:r>
          <w:rPr>
            <w:rFonts w:ascii="Times New Roman" w:eastAsia="Times New Roman" w:hAnsi="Times New Roman" w:cs="Times New Roman"/>
            <w:color w:val="1155CC"/>
            <w:sz w:val="24"/>
            <w:szCs w:val="24"/>
            <w:u w:val="single"/>
          </w:rPr>
          <w:t>https://doi.org/https://doi.org/10.2193/0091-7648(2006)34[1280:ITMBOM]2.0.CO;2</w:t>
        </w:r>
      </w:hyperlink>
    </w:p>
    <w:p w14:paraId="1806A7D3"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Hebblewhite, M., Merrill, E., &amp; </w:t>
      </w:r>
      <w:proofErr w:type="spellStart"/>
      <w:r>
        <w:rPr>
          <w:rFonts w:ascii="Times New Roman" w:eastAsia="Times New Roman" w:hAnsi="Times New Roman" w:cs="Times New Roman"/>
          <w:sz w:val="24"/>
          <w:szCs w:val="24"/>
        </w:rPr>
        <w:t>Mcdermid</w:t>
      </w:r>
      <w:proofErr w:type="spellEnd"/>
      <w:r>
        <w:rPr>
          <w:rFonts w:ascii="Times New Roman" w:eastAsia="Times New Roman" w:hAnsi="Times New Roman" w:cs="Times New Roman"/>
          <w:sz w:val="24"/>
          <w:szCs w:val="24"/>
        </w:rPr>
        <w:t xml:space="preserve">, G. (2008). A Multi-scale Test of the Forage Maturation Hypothesis in a Partially Migratory Ungulate Population. In </w:t>
      </w:r>
      <w:r>
        <w:rPr>
          <w:rFonts w:ascii="Times New Roman" w:eastAsia="Times New Roman" w:hAnsi="Times New Roman" w:cs="Times New Roman"/>
          <w:i/>
          <w:sz w:val="24"/>
          <w:szCs w:val="24"/>
        </w:rPr>
        <w:t>Ecological Monographs</w:t>
      </w:r>
      <w:r>
        <w:rPr>
          <w:rFonts w:ascii="Times New Roman" w:eastAsia="Times New Roman" w:hAnsi="Times New Roman" w:cs="Times New Roman"/>
          <w:sz w:val="24"/>
          <w:szCs w:val="24"/>
        </w:rPr>
        <w:t xml:space="preserve"> (Vol. 78, Issue 2).</w:t>
      </w:r>
    </w:p>
    <w:p w14:paraId="5260F7B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Hebblewhite, M., &amp; Merrill, E. H. (2011). Demographic balancing of migrant and resident elk in a partially migratory population through forage–predation tradeoffs.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(12), 1860–1870. https://doi.org/https://doi.org/10.1111/j.1600-0706.2011.19436.x</w:t>
      </w:r>
    </w:p>
    <w:p w14:paraId="6D0CB5F8"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Jakopak</w:t>
      </w:r>
      <w:proofErr w:type="spellEnd"/>
      <w:r>
        <w:rPr>
          <w:rFonts w:ascii="Times New Roman" w:eastAsia="Times New Roman" w:hAnsi="Times New Roman" w:cs="Times New Roman"/>
          <w:sz w:val="24"/>
          <w:szCs w:val="24"/>
        </w:rPr>
        <w:t xml:space="preserve">, R. P., </w:t>
      </w:r>
      <w:proofErr w:type="spellStart"/>
      <w:r>
        <w:rPr>
          <w:rFonts w:ascii="Times New Roman" w:eastAsia="Times New Roman" w:hAnsi="Times New Roman" w:cs="Times New Roman"/>
          <w:sz w:val="24"/>
          <w:szCs w:val="24"/>
        </w:rPr>
        <w:t>LaSharr</w:t>
      </w:r>
      <w:proofErr w:type="spellEnd"/>
      <w:r>
        <w:rPr>
          <w:rFonts w:ascii="Times New Roman" w:eastAsia="Times New Roman" w:hAnsi="Times New Roman" w:cs="Times New Roman"/>
          <w:sz w:val="24"/>
          <w:szCs w:val="24"/>
        </w:rPr>
        <w:t xml:space="preserve">, T. N., </w:t>
      </w:r>
      <w:proofErr w:type="spellStart"/>
      <w:r>
        <w:rPr>
          <w:rFonts w:ascii="Times New Roman" w:eastAsia="Times New Roman" w:hAnsi="Times New Roman" w:cs="Times New Roman"/>
          <w:sz w:val="24"/>
          <w:szCs w:val="24"/>
        </w:rPr>
        <w:t>Dwinnell</w:t>
      </w:r>
      <w:proofErr w:type="spellEnd"/>
      <w:r>
        <w:rPr>
          <w:rFonts w:ascii="Times New Roman" w:eastAsia="Times New Roman" w:hAnsi="Times New Roman" w:cs="Times New Roman"/>
          <w:sz w:val="24"/>
          <w:szCs w:val="24"/>
        </w:rPr>
        <w:t xml:space="preserve">, S. P. H., </w:t>
      </w:r>
      <w:proofErr w:type="spellStart"/>
      <w:r>
        <w:rPr>
          <w:rFonts w:ascii="Times New Roman" w:eastAsia="Times New Roman" w:hAnsi="Times New Roman" w:cs="Times New Roman"/>
          <w:sz w:val="24"/>
          <w:szCs w:val="24"/>
        </w:rPr>
        <w:t>Fralick</w:t>
      </w:r>
      <w:proofErr w:type="spellEnd"/>
      <w:r>
        <w:rPr>
          <w:rFonts w:ascii="Times New Roman" w:eastAsia="Times New Roman" w:hAnsi="Times New Roman" w:cs="Times New Roman"/>
          <w:sz w:val="24"/>
          <w:szCs w:val="24"/>
        </w:rPr>
        <w:t xml:space="preserve">, G. L., &amp; Monteith, K. L. (2019). Rapid acquisition of memory in a complex landscape by a mule deer.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100</w:t>
      </w:r>
      <w:r>
        <w:rPr>
          <w:rFonts w:ascii="Times New Roman" w:eastAsia="Times New Roman" w:hAnsi="Times New Roman" w:cs="Times New Roman"/>
          <w:sz w:val="24"/>
          <w:szCs w:val="24"/>
        </w:rPr>
        <w:t>(12), e02854. https://doi.org/https://doi.org/10.1002/ecy.2854</w:t>
      </w:r>
    </w:p>
    <w:p w14:paraId="1BADE0A9"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B. R., Merkle, J. A., </w:t>
      </w:r>
      <w:proofErr w:type="spellStart"/>
      <w:r>
        <w:rPr>
          <w:rFonts w:ascii="Times New Roman" w:eastAsia="Times New Roman" w:hAnsi="Times New Roman" w:cs="Times New Roman"/>
          <w:sz w:val="24"/>
          <w:szCs w:val="24"/>
        </w:rPr>
        <w:t>Goheen</w:t>
      </w:r>
      <w:proofErr w:type="spellEnd"/>
      <w:r>
        <w:rPr>
          <w:rFonts w:ascii="Times New Roman" w:eastAsia="Times New Roman" w:hAnsi="Times New Roman" w:cs="Times New Roman"/>
          <w:sz w:val="24"/>
          <w:szCs w:val="24"/>
        </w:rPr>
        <w:t xml:space="preserve">, J. R., Aikens, E. O., Beck, J. L., </w:t>
      </w:r>
      <w:proofErr w:type="spellStart"/>
      <w:r>
        <w:rPr>
          <w:rFonts w:ascii="Times New Roman" w:eastAsia="Times New Roman" w:hAnsi="Times New Roman" w:cs="Times New Roman"/>
          <w:sz w:val="24"/>
          <w:szCs w:val="24"/>
        </w:rPr>
        <w:t>Courtemanch</w:t>
      </w:r>
      <w:proofErr w:type="spellEnd"/>
      <w:r>
        <w:rPr>
          <w:rFonts w:ascii="Times New Roman" w:eastAsia="Times New Roman" w:hAnsi="Times New Roman" w:cs="Times New Roman"/>
          <w:sz w:val="24"/>
          <w:szCs w:val="24"/>
        </w:rPr>
        <w:t xml:space="preserve">, A. B., Hurley, M. A., McWhirter, D. E., </w:t>
      </w:r>
      <w:proofErr w:type="spellStart"/>
      <w:r>
        <w:rPr>
          <w:rFonts w:ascii="Times New Roman" w:eastAsia="Times New Roman" w:hAnsi="Times New Roman" w:cs="Times New Roman"/>
          <w:sz w:val="24"/>
          <w:szCs w:val="24"/>
        </w:rPr>
        <w:t>Miyasaki</w:t>
      </w:r>
      <w:proofErr w:type="spellEnd"/>
      <w:r>
        <w:rPr>
          <w:rFonts w:ascii="Times New Roman" w:eastAsia="Times New Roman" w:hAnsi="Times New Roman" w:cs="Times New Roman"/>
          <w:sz w:val="24"/>
          <w:szCs w:val="24"/>
        </w:rPr>
        <w:t xml:space="preserve">, H. M., Monteith, K. L., &amp; Kauffman, M. J. (2018). Is ungulate migration culturally transmitted? Evidence of social learning from translocated animals.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361</w:t>
      </w:r>
      <w:r>
        <w:rPr>
          <w:rFonts w:ascii="Times New Roman" w:eastAsia="Times New Roman" w:hAnsi="Times New Roman" w:cs="Times New Roman"/>
          <w:sz w:val="24"/>
          <w:szCs w:val="24"/>
        </w:rPr>
        <w:t xml:space="preserve">(6406), 1023–1025. </w:t>
      </w:r>
      <w:hyperlink r:id="rId45">
        <w:r>
          <w:rPr>
            <w:rFonts w:ascii="Times New Roman" w:eastAsia="Times New Roman" w:hAnsi="Times New Roman" w:cs="Times New Roman"/>
            <w:color w:val="1155CC"/>
            <w:sz w:val="24"/>
            <w:szCs w:val="24"/>
            <w:u w:val="single"/>
          </w:rPr>
          <w:t>https://doi.org/10.1126/science.aat0985</w:t>
        </w:r>
      </w:hyperlink>
    </w:p>
    <w:p w14:paraId="789066B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J. D., Kauffman, M. J., Monteith, K. L., Scurlock, B. M., </w:t>
      </w:r>
      <w:proofErr w:type="spellStart"/>
      <w:r>
        <w:rPr>
          <w:rFonts w:ascii="Times New Roman" w:eastAsia="Times New Roman" w:hAnsi="Times New Roman" w:cs="Times New Roman"/>
          <w:sz w:val="24"/>
          <w:szCs w:val="24"/>
        </w:rPr>
        <w:t>Albeke</w:t>
      </w:r>
      <w:proofErr w:type="spellEnd"/>
      <w:r>
        <w:rPr>
          <w:rFonts w:ascii="Times New Roman" w:eastAsia="Times New Roman" w:hAnsi="Times New Roman" w:cs="Times New Roman"/>
          <w:sz w:val="24"/>
          <w:szCs w:val="24"/>
        </w:rPr>
        <w:t xml:space="preserve">, S. E., &amp; Cross, P. C. (2014). Supplemental feeding alters migration of a temperate ungulate. In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(Vol. 24, Issue 7).</w:t>
      </w:r>
    </w:p>
    <w:p w14:paraId="56C18AF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Kauffman, M. J., Aikens, E. O., </w:t>
      </w:r>
      <w:proofErr w:type="spellStart"/>
      <w:r>
        <w:rPr>
          <w:rFonts w:ascii="Times New Roman" w:eastAsia="Times New Roman" w:hAnsi="Times New Roman" w:cs="Times New Roman"/>
          <w:sz w:val="24"/>
          <w:szCs w:val="24"/>
        </w:rPr>
        <w:t>Esmaeili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Kaczensky</w:t>
      </w:r>
      <w:proofErr w:type="spellEnd"/>
      <w:r>
        <w:rPr>
          <w:rFonts w:ascii="Times New Roman" w:eastAsia="Times New Roman" w:hAnsi="Times New Roman" w:cs="Times New Roman"/>
          <w:sz w:val="24"/>
          <w:szCs w:val="24"/>
        </w:rPr>
        <w:t xml:space="preserve">, P., Middleton, A., Monteith, K. L., Morrison, T. A., Mueller, T., Sawyer, H., &amp; </w:t>
      </w:r>
      <w:proofErr w:type="spellStart"/>
      <w:r>
        <w:rPr>
          <w:rFonts w:ascii="Times New Roman" w:eastAsia="Times New Roman" w:hAnsi="Times New Roman" w:cs="Times New Roman"/>
          <w:sz w:val="24"/>
          <w:szCs w:val="24"/>
        </w:rPr>
        <w:t>Goheen</w:t>
      </w:r>
      <w:proofErr w:type="spellEnd"/>
      <w:r>
        <w:rPr>
          <w:rFonts w:ascii="Times New Roman" w:eastAsia="Times New Roman" w:hAnsi="Times New Roman" w:cs="Times New Roman"/>
          <w:sz w:val="24"/>
          <w:szCs w:val="24"/>
        </w:rPr>
        <w:t xml:space="preserve">, J. R. (2021). Annual Review of Ecology, Evolution, and Systematics Causes, Consequences, and Conservation of Ungulate Migration. </w:t>
      </w:r>
      <w:proofErr w:type="spellStart"/>
      <w:r>
        <w:rPr>
          <w:rFonts w:ascii="Times New Roman" w:eastAsia="Times New Roman" w:hAnsi="Times New Roman" w:cs="Times New Roman"/>
          <w:i/>
          <w:sz w:val="24"/>
          <w:szCs w:val="24"/>
        </w:rPr>
        <w:t>Annu</w:t>
      </w:r>
      <w:proofErr w:type="spellEnd"/>
      <w:r>
        <w:rPr>
          <w:rFonts w:ascii="Times New Roman" w:eastAsia="Times New Roman" w:hAnsi="Times New Roman" w:cs="Times New Roman"/>
          <w:i/>
          <w:sz w:val="24"/>
          <w:szCs w:val="24"/>
        </w:rPr>
        <w:t xml:space="preserve">. Rev. Ecol. </w:t>
      </w:r>
      <w:proofErr w:type="spellStart"/>
      <w:r>
        <w:rPr>
          <w:rFonts w:ascii="Times New Roman" w:eastAsia="Times New Roman" w:hAnsi="Times New Roman" w:cs="Times New Roman"/>
          <w:i/>
          <w:sz w:val="24"/>
          <w:szCs w:val="24"/>
        </w:rPr>
        <w:t>Evol</w:t>
      </w:r>
      <w:proofErr w:type="spellEnd"/>
      <w:r>
        <w:rPr>
          <w:rFonts w:ascii="Times New Roman" w:eastAsia="Times New Roman" w:hAnsi="Times New Roman" w:cs="Times New Roman"/>
          <w:i/>
          <w:sz w:val="24"/>
          <w:szCs w:val="24"/>
        </w:rPr>
        <w:t>. Syst. 2021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52</w:t>
      </w:r>
      <w:r>
        <w:rPr>
          <w:rFonts w:ascii="Times New Roman" w:eastAsia="Times New Roman" w:hAnsi="Times New Roman" w:cs="Times New Roman"/>
          <w:sz w:val="24"/>
          <w:szCs w:val="24"/>
        </w:rPr>
        <w:t>, 453–478. https://doi.org/10.1146/annurev-ecolsys-012021</w:t>
      </w:r>
    </w:p>
    <w:p w14:paraId="59FC212E"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Keith, S. A., &amp; Bull, J. W. (2017). Animal culture impacts species’ capacity to </w:t>
      </w:r>
      <w:proofErr w:type="spellStart"/>
      <w:r>
        <w:rPr>
          <w:rFonts w:ascii="Times New Roman" w:eastAsia="Times New Roman" w:hAnsi="Times New Roman" w:cs="Times New Roman"/>
          <w:sz w:val="24"/>
          <w:szCs w:val="24"/>
        </w:rPr>
        <w:t>realise</w:t>
      </w:r>
      <w:proofErr w:type="spellEnd"/>
      <w:r>
        <w:rPr>
          <w:rFonts w:ascii="Times New Roman" w:eastAsia="Times New Roman" w:hAnsi="Times New Roman" w:cs="Times New Roman"/>
          <w:sz w:val="24"/>
          <w:szCs w:val="24"/>
        </w:rPr>
        <w:t xml:space="preserve"> climate-driven range shifts. </w:t>
      </w:r>
      <w:proofErr w:type="spellStart"/>
      <w:r>
        <w:rPr>
          <w:rFonts w:ascii="Times New Roman" w:eastAsia="Times New Roman" w:hAnsi="Times New Roman" w:cs="Times New Roman"/>
          <w:i/>
          <w:sz w:val="24"/>
          <w:szCs w:val="24"/>
        </w:rPr>
        <w:t>Ecography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(2). https://doi.org/10.1111/ecog.02481</w:t>
      </w:r>
    </w:p>
    <w:p w14:paraId="3891D58D"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Kuhn, M. (2020). caret: Classification and Regression Training. R package version 6.0-86. </w:t>
      </w:r>
      <w:r>
        <w:rPr>
          <w:rFonts w:ascii="Times New Roman" w:eastAsia="Times New Roman" w:hAnsi="Times New Roman" w:cs="Times New Roman"/>
          <w:color w:val="4A86E8"/>
          <w:sz w:val="24"/>
          <w:szCs w:val="24"/>
          <w:u w:val="single"/>
        </w:rPr>
        <w:t>https://CRAN.R-project.org/package=caret</w:t>
      </w:r>
    </w:p>
    <w:p w14:paraId="4DBA5505"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Laforge</w:t>
      </w:r>
      <w:proofErr w:type="spellEnd"/>
      <w:r>
        <w:rPr>
          <w:rFonts w:ascii="Times New Roman" w:eastAsia="Times New Roman" w:hAnsi="Times New Roman" w:cs="Times New Roman"/>
          <w:sz w:val="24"/>
          <w:szCs w:val="24"/>
        </w:rPr>
        <w:t xml:space="preserve">, M. P., Bonar, M., &amp; </w:t>
      </w:r>
      <w:proofErr w:type="spellStart"/>
      <w:r>
        <w:rPr>
          <w:rFonts w:ascii="Times New Roman" w:eastAsia="Times New Roman" w:hAnsi="Times New Roman" w:cs="Times New Roman"/>
          <w:sz w:val="24"/>
          <w:szCs w:val="24"/>
        </w:rPr>
        <w:t>vander</w:t>
      </w:r>
      <w:proofErr w:type="spellEnd"/>
      <w:r>
        <w:rPr>
          <w:rFonts w:ascii="Times New Roman" w:eastAsia="Times New Roman" w:hAnsi="Times New Roman" w:cs="Times New Roman"/>
          <w:sz w:val="24"/>
          <w:szCs w:val="24"/>
        </w:rPr>
        <w:t xml:space="preserve"> Wal, E. (2021). Tracking snowmelt to jump the green wave: phenological drivers of migration in a northern ungulate.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102</w:t>
      </w:r>
      <w:r>
        <w:rPr>
          <w:rFonts w:ascii="Times New Roman" w:eastAsia="Times New Roman" w:hAnsi="Times New Roman" w:cs="Times New Roman"/>
          <w:sz w:val="24"/>
          <w:szCs w:val="24"/>
        </w:rPr>
        <w:t xml:space="preserve">(3), e03268. </w:t>
      </w:r>
      <w:hyperlink r:id="rId46">
        <w:r>
          <w:rPr>
            <w:rFonts w:ascii="Times New Roman" w:eastAsia="Times New Roman" w:hAnsi="Times New Roman" w:cs="Times New Roman"/>
            <w:color w:val="1155CC"/>
            <w:sz w:val="24"/>
            <w:szCs w:val="24"/>
            <w:u w:val="single"/>
          </w:rPr>
          <w:t>https://doi.org/https://doi.org/10.1002/ecy.3268</w:t>
        </w:r>
      </w:hyperlink>
    </w:p>
    <w:p w14:paraId="005C6FA5"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Lewis, T.L. and </w:t>
      </w:r>
      <w:proofErr w:type="spellStart"/>
      <w:r>
        <w:rPr>
          <w:rFonts w:ascii="Times New Roman" w:eastAsia="Times New Roman" w:hAnsi="Times New Roman" w:cs="Times New Roman"/>
          <w:sz w:val="24"/>
          <w:szCs w:val="24"/>
        </w:rPr>
        <w:t>Rongstad</w:t>
      </w:r>
      <w:proofErr w:type="spellEnd"/>
      <w:r>
        <w:rPr>
          <w:rFonts w:ascii="Times New Roman" w:eastAsia="Times New Roman" w:hAnsi="Times New Roman" w:cs="Times New Roman"/>
          <w:sz w:val="24"/>
          <w:szCs w:val="24"/>
        </w:rPr>
        <w:t xml:space="preserve">, O.J., 1998. Effects of supplemental feeding on white-tailed deer, Odocoileus virginianus, migration and survival in northern Wisconsin. </w:t>
      </w:r>
      <w:r>
        <w:rPr>
          <w:rFonts w:ascii="Times New Roman" w:eastAsia="Times New Roman" w:hAnsi="Times New Roman" w:cs="Times New Roman"/>
          <w:i/>
          <w:sz w:val="24"/>
          <w:szCs w:val="24"/>
        </w:rPr>
        <w:t>Canadian Field-Naturalist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112</w:t>
      </w:r>
      <w:r>
        <w:rPr>
          <w:rFonts w:ascii="Times New Roman" w:eastAsia="Times New Roman" w:hAnsi="Times New Roman" w:cs="Times New Roman"/>
          <w:sz w:val="24"/>
          <w:szCs w:val="24"/>
        </w:rPr>
        <w:t>(1), pp.75-81.</w:t>
      </w:r>
    </w:p>
    <w:p w14:paraId="7533C3B6"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Lowrey, B., McWhirter, D. E., Proffitt, K. M., Monteith, K. L., </w:t>
      </w:r>
      <w:proofErr w:type="spellStart"/>
      <w:r>
        <w:rPr>
          <w:rFonts w:ascii="Times New Roman" w:eastAsia="Times New Roman" w:hAnsi="Times New Roman" w:cs="Times New Roman"/>
          <w:sz w:val="24"/>
          <w:szCs w:val="24"/>
        </w:rPr>
        <w:t>Courtemanch</w:t>
      </w:r>
      <w:proofErr w:type="spellEnd"/>
      <w:r>
        <w:rPr>
          <w:rFonts w:ascii="Times New Roman" w:eastAsia="Times New Roman" w:hAnsi="Times New Roman" w:cs="Times New Roman"/>
          <w:sz w:val="24"/>
          <w:szCs w:val="24"/>
        </w:rPr>
        <w:t xml:space="preserve">, A. B., White, P. J., Paterson, J. T., Dewey, S. R., &amp; </w:t>
      </w:r>
      <w:proofErr w:type="spellStart"/>
      <w:r>
        <w:rPr>
          <w:rFonts w:ascii="Times New Roman" w:eastAsia="Times New Roman" w:hAnsi="Times New Roman" w:cs="Times New Roman"/>
          <w:sz w:val="24"/>
          <w:szCs w:val="24"/>
        </w:rPr>
        <w:t>Garrott</w:t>
      </w:r>
      <w:proofErr w:type="spellEnd"/>
      <w:r>
        <w:rPr>
          <w:rFonts w:ascii="Times New Roman" w:eastAsia="Times New Roman" w:hAnsi="Times New Roman" w:cs="Times New Roman"/>
          <w:sz w:val="24"/>
          <w:szCs w:val="24"/>
        </w:rPr>
        <w:t xml:space="preserve">, R. A. (2020). Individual variation creates diverse migratory portfolios in native populations of a mountain ungulate.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(5), e2106. https://doi.org/https://doi.org/10.1002/eap.2106</w:t>
      </w:r>
    </w:p>
    <w:p w14:paraId="5DE814DA"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Lundberg, P. (1988). The evolution of partial migration in Birds.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(7), 172–175. https://doi.org/https://doi.org/10.1016/0169-5347(88)90035-3</w:t>
      </w:r>
    </w:p>
    <w:p w14:paraId="2B74E176"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Merkle, J. A., Monteith, K. L., Aikens, E. O., Hayes, M. M., Hersey, K. R., Middleton, A. D., Oates, B. A., Sawyer, H., Scurlock, B. M., &amp; Kauffman, M. J. (2016). Large herbivores surf </w:t>
      </w:r>
      <w:r>
        <w:rPr>
          <w:rFonts w:ascii="Times New Roman" w:eastAsia="Times New Roman" w:hAnsi="Times New Roman" w:cs="Times New Roman"/>
          <w:sz w:val="24"/>
          <w:szCs w:val="24"/>
        </w:rPr>
        <w:lastRenderedPageBreak/>
        <w:t xml:space="preserve">waves of green-up during spring. </w:t>
      </w:r>
      <w:r>
        <w:rPr>
          <w:rFonts w:ascii="Times New Roman" w:eastAsia="Times New Roman" w:hAnsi="Times New Roman" w:cs="Times New Roman"/>
          <w:i/>
          <w:sz w:val="24"/>
          <w:szCs w:val="24"/>
        </w:rPr>
        <w:t>Proceedings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283</w:t>
      </w:r>
      <w:r>
        <w:rPr>
          <w:rFonts w:ascii="Times New Roman" w:eastAsia="Times New Roman" w:hAnsi="Times New Roman" w:cs="Times New Roman"/>
          <w:sz w:val="24"/>
          <w:szCs w:val="24"/>
        </w:rPr>
        <w:t>(1833), 1–8. https://doi.org/10.1098/rspb.2016.0456</w:t>
      </w:r>
    </w:p>
    <w:p w14:paraId="3DFA45C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Merkle, J. A., McWhirter, D. E., Cook, J. G., Cook, R. C., White, P. J., &amp; Kauffman, M. J. (2018). Green-wave surfing increases fat gain in a migratory ungulate.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127</w:t>
      </w:r>
      <w:r>
        <w:rPr>
          <w:rFonts w:ascii="Times New Roman" w:eastAsia="Times New Roman" w:hAnsi="Times New Roman" w:cs="Times New Roman"/>
          <w:sz w:val="24"/>
          <w:szCs w:val="24"/>
        </w:rPr>
        <w:t>(7), 1060–1068. https://doi.org/https://doi.org/10.1111/oik.05227</w:t>
      </w:r>
    </w:p>
    <w:p w14:paraId="4553E24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Kauffman, M. J., McWhirter, D. E., Cook, J. G., Cook, R. C., Nelson, A. A., Jimenez, M. D., &amp; </w:t>
      </w:r>
      <w:proofErr w:type="spellStart"/>
      <w:r>
        <w:rPr>
          <w:rFonts w:ascii="Times New Roman" w:eastAsia="Times New Roman" w:hAnsi="Times New Roman" w:cs="Times New Roman"/>
          <w:sz w:val="24"/>
          <w:szCs w:val="24"/>
        </w:rPr>
        <w:t>Klaver</w:t>
      </w:r>
      <w:proofErr w:type="spellEnd"/>
      <w:r>
        <w:rPr>
          <w:rFonts w:ascii="Times New Roman" w:eastAsia="Times New Roman" w:hAnsi="Times New Roman" w:cs="Times New Roman"/>
          <w:sz w:val="24"/>
          <w:szCs w:val="24"/>
        </w:rPr>
        <w:t xml:space="preserve">, R. W. (2013). Animal migration amid shifting patterns of phenology and predation: lessons from a Yellowstone elk herd.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94</w:t>
      </w:r>
      <w:r>
        <w:rPr>
          <w:rFonts w:ascii="Times New Roman" w:eastAsia="Times New Roman" w:hAnsi="Times New Roman" w:cs="Times New Roman"/>
          <w:sz w:val="24"/>
          <w:szCs w:val="24"/>
        </w:rPr>
        <w:t>(6), 1245–1256. https://doi.org/https://doi.org/10.1890/11-2298.1</w:t>
      </w:r>
    </w:p>
    <w:p w14:paraId="3E1D52E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Sawyer, H., Merkle, J. A., Kauffman, M. J., Cole, E. K., Dewey, S. R., Gude, J. A., Gustine, D. D., McWhirter, D. E., Proffitt, K. M., &amp; White, P. J. (2020). Conserving transboundary wildlife migrations: recent insights from the Greater Yellowstone Ecosystem. </w:t>
      </w:r>
      <w:r>
        <w:rPr>
          <w:rFonts w:ascii="Times New Roman" w:eastAsia="Times New Roman" w:hAnsi="Times New Roman" w:cs="Times New Roman"/>
          <w:i/>
          <w:sz w:val="24"/>
          <w:szCs w:val="24"/>
        </w:rPr>
        <w:t>Frontiers in Ecology and the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 xml:space="preserve">(2), 83–91. </w:t>
      </w:r>
      <w:hyperlink r:id="rId47">
        <w:r>
          <w:rPr>
            <w:rFonts w:ascii="Times New Roman" w:eastAsia="Times New Roman" w:hAnsi="Times New Roman" w:cs="Times New Roman"/>
            <w:color w:val="1155CC"/>
            <w:sz w:val="24"/>
            <w:szCs w:val="24"/>
            <w:u w:val="single"/>
          </w:rPr>
          <w:t>https://doi.org/https://doi.org/10.1002/fee.2145</w:t>
        </w:r>
      </w:hyperlink>
    </w:p>
    <w:p w14:paraId="0601505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Montana Fish, Wildlife and Parks. 2017. North Sapphire Elk Research Project. Montana Fish, Wildlife and Parks, Helena, USA. http://fwp.mt.gov/fishAndWildlife/diseasesAndResearch/research/elk/sapphire/default.html. Accessed 9 Sept 2021.</w:t>
      </w:r>
    </w:p>
    <w:p w14:paraId="7B73E1D5" w14:textId="77777777" w:rsidR="00C76247" w:rsidRDefault="00E24BF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4"/>
          <w:szCs w:val="24"/>
          <w:highlight w:val="white"/>
        </w:rPr>
        <w:t xml:space="preserve">National Operational Hydrologic Remote Sensing Center. </w:t>
      </w:r>
      <w:r>
        <w:rPr>
          <w:rFonts w:ascii="Times New Roman" w:eastAsia="Times New Roman" w:hAnsi="Times New Roman" w:cs="Times New Roman"/>
          <w:sz w:val="24"/>
          <w:szCs w:val="24"/>
        </w:rPr>
        <w:t>2004</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rPr>
        <w:t>Snow Data Assimilation System (SNODAS) Data Products at NSIDC, Version 1</w:t>
      </w:r>
      <w:r>
        <w:rPr>
          <w:rFonts w:ascii="Times New Roman" w:eastAsia="Times New Roman" w:hAnsi="Times New Roman" w:cs="Times New Roman"/>
          <w:sz w:val="24"/>
          <w:szCs w:val="24"/>
          <w:highlight w:val="white"/>
        </w:rPr>
        <w:t xml:space="preserve">. [Indicate subset used]. Boulder, Colorado USA. NSIDC: National Snow and Ice Data Center. </w:t>
      </w:r>
      <w:hyperlink r:id="rId48">
        <w:r>
          <w:rPr>
            <w:rFonts w:ascii="Times New Roman" w:eastAsia="Times New Roman" w:hAnsi="Times New Roman" w:cs="Times New Roman"/>
            <w:sz w:val="24"/>
            <w:szCs w:val="24"/>
          </w:rPr>
          <w:t>https://doi.org/10.7265/N5TB14TC</w:t>
        </w:r>
      </w:hyperlink>
    </w:p>
    <w:p w14:paraId="27ABAC7B" w14:textId="77777777" w:rsidR="00C76247" w:rsidRDefault="00E24BF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Nelson, M. E. (1998). Development of migratory behavior in northern white- tailed deer. </w:t>
      </w:r>
      <w:r>
        <w:rPr>
          <w:rFonts w:ascii="Times New Roman" w:eastAsia="Times New Roman" w:hAnsi="Times New Roman" w:cs="Times New Roman"/>
          <w:i/>
          <w:sz w:val="26"/>
          <w:szCs w:val="26"/>
        </w:rPr>
        <w:t>Canadian Journal of Zoology</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76</w:t>
      </w:r>
      <w:r>
        <w:rPr>
          <w:rFonts w:ascii="Times New Roman" w:eastAsia="Times New Roman" w:hAnsi="Times New Roman" w:cs="Times New Roman"/>
          <w:sz w:val="26"/>
          <w:szCs w:val="26"/>
        </w:rPr>
        <w:t>(3), 426–432. https://doi.org/10.1139/z97-207</w:t>
      </w:r>
    </w:p>
    <w:p w14:paraId="0004A728" w14:textId="77777777" w:rsidR="00C76247" w:rsidRDefault="00E24BFD">
      <w:p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O’Neal, S. L., &amp; Stanford, J. A. (2011). Partial Migration in a Robust Brown Trout Population of a Patagonian River. </w:t>
      </w:r>
      <w:r>
        <w:rPr>
          <w:rFonts w:ascii="Times New Roman" w:eastAsia="Times New Roman" w:hAnsi="Times New Roman" w:cs="Times New Roman"/>
          <w:i/>
          <w:sz w:val="26"/>
          <w:szCs w:val="26"/>
        </w:rPr>
        <w:t>Transactions of the American Fisheries Society</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140</w:t>
      </w:r>
      <w:r>
        <w:rPr>
          <w:rFonts w:ascii="Times New Roman" w:eastAsia="Times New Roman" w:hAnsi="Times New Roman" w:cs="Times New Roman"/>
          <w:sz w:val="26"/>
          <w:szCs w:val="26"/>
        </w:rPr>
        <w:t>(3), 623–635. https://doi.org/https://doi.org/10.1080/00028487.2011.585577</w:t>
      </w:r>
    </w:p>
    <w:p w14:paraId="4D8D4D0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Parker, K. L., Robbins, C. T., &amp; Hanley, T. A. (1984). Energy Expenditures for Locomotion by Mule Deer and Elk. </w:t>
      </w:r>
      <w:r>
        <w:rPr>
          <w:rFonts w:ascii="Times New Roman" w:eastAsia="Times New Roman" w:hAnsi="Times New Roman" w:cs="Times New Roman"/>
          <w:i/>
          <w:sz w:val="24"/>
          <w:szCs w:val="24"/>
        </w:rPr>
        <w:t>The 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48</w:t>
      </w:r>
      <w:r>
        <w:rPr>
          <w:rFonts w:ascii="Times New Roman" w:eastAsia="Times New Roman" w:hAnsi="Times New Roman" w:cs="Times New Roman"/>
          <w:sz w:val="24"/>
          <w:szCs w:val="24"/>
        </w:rPr>
        <w:t xml:space="preserve">(2), 474–488. </w:t>
      </w:r>
      <w:hyperlink r:id="rId49">
        <w:r>
          <w:rPr>
            <w:rFonts w:ascii="Times New Roman" w:eastAsia="Times New Roman" w:hAnsi="Times New Roman" w:cs="Times New Roman"/>
            <w:color w:val="1155CC"/>
            <w:sz w:val="24"/>
            <w:szCs w:val="24"/>
            <w:u w:val="single"/>
          </w:rPr>
          <w:t>https://doi.org/10.2307/3801180</w:t>
        </w:r>
      </w:hyperlink>
    </w:p>
    <w:p w14:paraId="40D1A2F2" w14:textId="77777777" w:rsidR="00C76247" w:rsidRDefault="00E24BF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Pengra</w:t>
      </w:r>
      <w:proofErr w:type="spellEnd"/>
      <w:r>
        <w:rPr>
          <w:rFonts w:ascii="Times New Roman" w:eastAsia="Times New Roman" w:hAnsi="Times New Roman" w:cs="Times New Roman"/>
          <w:sz w:val="24"/>
          <w:szCs w:val="24"/>
        </w:rPr>
        <w:t xml:space="preserve">, B.W., Stehman, S.V., Horton, J.A., </w:t>
      </w:r>
      <w:proofErr w:type="spellStart"/>
      <w:r>
        <w:rPr>
          <w:rFonts w:ascii="Times New Roman" w:eastAsia="Times New Roman" w:hAnsi="Times New Roman" w:cs="Times New Roman"/>
          <w:sz w:val="24"/>
          <w:szCs w:val="24"/>
        </w:rPr>
        <w:t>Dockter</w:t>
      </w:r>
      <w:proofErr w:type="spellEnd"/>
      <w:r>
        <w:rPr>
          <w:rFonts w:ascii="Times New Roman" w:eastAsia="Times New Roman" w:hAnsi="Times New Roman" w:cs="Times New Roman"/>
          <w:sz w:val="24"/>
          <w:szCs w:val="24"/>
        </w:rPr>
        <w:t xml:space="preserve">, D.J., Schroeder, T.A., Yang, Z., Hernandez, A.J., Healey, S.P., Cohen, W.B., </w:t>
      </w:r>
      <w:proofErr w:type="spellStart"/>
      <w:r>
        <w:rPr>
          <w:rFonts w:ascii="Times New Roman" w:eastAsia="Times New Roman" w:hAnsi="Times New Roman" w:cs="Times New Roman"/>
          <w:sz w:val="24"/>
          <w:szCs w:val="24"/>
        </w:rPr>
        <w:t>Finco</w:t>
      </w:r>
      <w:proofErr w:type="spellEnd"/>
      <w:r>
        <w:rPr>
          <w:rFonts w:ascii="Times New Roman" w:eastAsia="Times New Roman" w:hAnsi="Times New Roman" w:cs="Times New Roman"/>
          <w:sz w:val="24"/>
          <w:szCs w:val="24"/>
        </w:rPr>
        <w:t xml:space="preserve">, M.V., Gay, C., Houseman, I.W. (2020). LCMAP Reference Data Product 1984-2018 land cover, land use and change process attributes: U.S. Geological Survey data release. https://doi.org/10.5066/P9ZWOXJ7 </w:t>
      </w:r>
    </w:p>
    <w:p w14:paraId="45650098" w14:textId="77777777" w:rsidR="00C76247" w:rsidRDefault="00C76247">
      <w:pPr>
        <w:rPr>
          <w:rFonts w:ascii="Times New Roman" w:eastAsia="Times New Roman" w:hAnsi="Times New Roman" w:cs="Times New Roman"/>
          <w:sz w:val="24"/>
          <w:szCs w:val="24"/>
        </w:rPr>
      </w:pPr>
    </w:p>
    <w:p w14:paraId="4ED4A986" w14:textId="77777777" w:rsidR="00C76247" w:rsidRDefault="00E24B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Peters, W., Hebblewhite, M., </w:t>
      </w:r>
      <w:proofErr w:type="spellStart"/>
      <w:r>
        <w:rPr>
          <w:rFonts w:ascii="Times New Roman" w:eastAsia="Times New Roman" w:hAnsi="Times New Roman" w:cs="Times New Roman"/>
          <w:sz w:val="24"/>
          <w:szCs w:val="24"/>
        </w:rPr>
        <w:t>Mysterud</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Eacker</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Hewison</w:t>
      </w:r>
      <w:proofErr w:type="spellEnd"/>
      <w:r>
        <w:rPr>
          <w:rFonts w:ascii="Times New Roman" w:eastAsia="Times New Roman" w:hAnsi="Times New Roman" w:cs="Times New Roman"/>
          <w:sz w:val="24"/>
          <w:szCs w:val="24"/>
        </w:rPr>
        <w:t xml:space="preserve">, A. J. M., Linnell, J. D. C., Focardi, S., </w:t>
      </w:r>
      <w:proofErr w:type="spellStart"/>
      <w:r>
        <w:rPr>
          <w:rFonts w:ascii="Times New Roman" w:eastAsia="Times New Roman" w:hAnsi="Times New Roman" w:cs="Times New Roman"/>
          <w:sz w:val="24"/>
          <w:szCs w:val="24"/>
        </w:rPr>
        <w:t>Urbano</w:t>
      </w:r>
      <w:proofErr w:type="spellEnd"/>
      <w:r>
        <w:rPr>
          <w:rFonts w:ascii="Times New Roman" w:eastAsia="Times New Roman" w:hAnsi="Times New Roman" w:cs="Times New Roman"/>
          <w:sz w:val="24"/>
          <w:szCs w:val="24"/>
        </w:rPr>
        <w:t xml:space="preserve">, F., de </w:t>
      </w:r>
      <w:proofErr w:type="spellStart"/>
      <w:r>
        <w:rPr>
          <w:rFonts w:ascii="Times New Roman" w:eastAsia="Times New Roman" w:hAnsi="Times New Roman" w:cs="Times New Roman"/>
          <w:sz w:val="24"/>
          <w:szCs w:val="24"/>
        </w:rPr>
        <w:t>Groeve</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Gehr</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Heurich</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Jarnemo</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Kjellander</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Kröschel</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Morellet</w:t>
      </w:r>
      <w:proofErr w:type="spellEnd"/>
      <w:r>
        <w:rPr>
          <w:rFonts w:ascii="Times New Roman" w:eastAsia="Times New Roman" w:hAnsi="Times New Roman" w:cs="Times New Roman"/>
          <w:sz w:val="24"/>
          <w:szCs w:val="24"/>
        </w:rPr>
        <w:t xml:space="preserve">, N., Pedrotti, L., Reinecke, H., </w:t>
      </w:r>
      <w:proofErr w:type="spellStart"/>
      <w:r>
        <w:rPr>
          <w:rFonts w:ascii="Times New Roman" w:eastAsia="Times New Roman" w:hAnsi="Times New Roman" w:cs="Times New Roman"/>
          <w:sz w:val="24"/>
          <w:szCs w:val="24"/>
        </w:rPr>
        <w:t>Sandfort</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Sönnichsen</w:t>
      </w:r>
      <w:proofErr w:type="spellEnd"/>
      <w:r>
        <w:rPr>
          <w:rFonts w:ascii="Times New Roman" w:eastAsia="Times New Roman" w:hAnsi="Times New Roman" w:cs="Times New Roman"/>
          <w:sz w:val="24"/>
          <w:szCs w:val="24"/>
        </w:rPr>
        <w:t xml:space="preserve">, L., … </w:t>
      </w:r>
      <w:proofErr w:type="spellStart"/>
      <w:r>
        <w:rPr>
          <w:rFonts w:ascii="Times New Roman" w:eastAsia="Times New Roman" w:hAnsi="Times New Roman" w:cs="Times New Roman"/>
          <w:sz w:val="24"/>
          <w:szCs w:val="24"/>
        </w:rPr>
        <w:t>Cagnacci</w:t>
      </w:r>
      <w:proofErr w:type="spellEnd"/>
      <w:r>
        <w:rPr>
          <w:rFonts w:ascii="Times New Roman" w:eastAsia="Times New Roman" w:hAnsi="Times New Roman" w:cs="Times New Roman"/>
          <w:sz w:val="24"/>
          <w:szCs w:val="24"/>
        </w:rPr>
        <w:t xml:space="preserve">, F. (2019). Large herbivore migration plasticity along environmental gradients in Europe: life-history traits modulate forage effects.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128</w:t>
      </w:r>
      <w:r>
        <w:rPr>
          <w:rFonts w:ascii="Times New Roman" w:eastAsia="Times New Roman" w:hAnsi="Times New Roman" w:cs="Times New Roman"/>
          <w:sz w:val="24"/>
          <w:szCs w:val="24"/>
        </w:rPr>
        <w:t>(3), 416–429. https://doi.org/10.1111/oik.05588</w:t>
      </w:r>
    </w:p>
    <w:p w14:paraId="4F785F82" w14:textId="77777777" w:rsidR="00C76247" w:rsidRDefault="00C76247">
      <w:pPr>
        <w:rPr>
          <w:rFonts w:ascii="Times New Roman" w:eastAsia="Times New Roman" w:hAnsi="Times New Roman" w:cs="Times New Roman"/>
          <w:sz w:val="24"/>
          <w:szCs w:val="24"/>
        </w:rPr>
      </w:pPr>
    </w:p>
    <w:p w14:paraId="57F4D24C"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Picardi</w:t>
      </w:r>
      <w:proofErr w:type="spellEnd"/>
      <w:r>
        <w:rPr>
          <w:rFonts w:ascii="Times New Roman" w:eastAsia="Times New Roman" w:hAnsi="Times New Roman" w:cs="Times New Roman"/>
          <w:sz w:val="24"/>
          <w:szCs w:val="24"/>
        </w:rPr>
        <w:t xml:space="preserve">, S., Frederick, P. C., </w:t>
      </w:r>
      <w:proofErr w:type="spellStart"/>
      <w:r>
        <w:rPr>
          <w:rFonts w:ascii="Times New Roman" w:eastAsia="Times New Roman" w:hAnsi="Times New Roman" w:cs="Times New Roman"/>
          <w:sz w:val="24"/>
          <w:szCs w:val="24"/>
        </w:rPr>
        <w:t>Borkhataria</w:t>
      </w:r>
      <w:proofErr w:type="spellEnd"/>
      <w:r>
        <w:rPr>
          <w:rFonts w:ascii="Times New Roman" w:eastAsia="Times New Roman" w:hAnsi="Times New Roman" w:cs="Times New Roman"/>
          <w:sz w:val="24"/>
          <w:szCs w:val="24"/>
        </w:rPr>
        <w:t xml:space="preserve">, R. R., &amp; </w:t>
      </w:r>
      <w:proofErr w:type="spellStart"/>
      <w:r>
        <w:rPr>
          <w:rFonts w:ascii="Times New Roman" w:eastAsia="Times New Roman" w:hAnsi="Times New Roman" w:cs="Times New Roman"/>
          <w:sz w:val="24"/>
          <w:szCs w:val="24"/>
        </w:rPr>
        <w:t>Basille</w:t>
      </w:r>
      <w:proofErr w:type="spellEnd"/>
      <w:r>
        <w:rPr>
          <w:rFonts w:ascii="Times New Roman" w:eastAsia="Times New Roman" w:hAnsi="Times New Roman" w:cs="Times New Roman"/>
          <w:sz w:val="24"/>
          <w:szCs w:val="24"/>
        </w:rPr>
        <w:t xml:space="preserve">, M. (2020). Partial migration in a subtropical wading bird in the southeastern United States.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 xml:space="preserve">(2). </w:t>
      </w:r>
      <w:hyperlink r:id="rId50">
        <w:r>
          <w:rPr>
            <w:rFonts w:ascii="Times New Roman" w:eastAsia="Times New Roman" w:hAnsi="Times New Roman" w:cs="Times New Roman"/>
            <w:color w:val="1155CC"/>
            <w:sz w:val="24"/>
            <w:szCs w:val="24"/>
            <w:u w:val="single"/>
          </w:rPr>
          <w:t>https://doi.org/10.1002/ecs2.3054</w:t>
        </w:r>
      </w:hyperlink>
    </w:p>
    <w:p w14:paraId="66347FCE"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E., &amp; </w:t>
      </w:r>
      <w:proofErr w:type="spellStart"/>
      <w:r>
        <w:rPr>
          <w:rFonts w:ascii="Times New Roman" w:eastAsia="Times New Roman" w:hAnsi="Times New Roman" w:cs="Times New Roman"/>
          <w:sz w:val="24"/>
          <w:szCs w:val="24"/>
        </w:rPr>
        <w:t>Forchhammer</w:t>
      </w:r>
      <w:proofErr w:type="spellEnd"/>
      <w:r>
        <w:rPr>
          <w:rFonts w:ascii="Times New Roman" w:eastAsia="Times New Roman" w:hAnsi="Times New Roman" w:cs="Times New Roman"/>
          <w:sz w:val="24"/>
          <w:szCs w:val="24"/>
        </w:rPr>
        <w:t xml:space="preserve">, M. C. (2008). Climate change reduces reproductive success of an Arctic herbivore through trophic mismatch. </w:t>
      </w:r>
      <w:r>
        <w:rPr>
          <w:rFonts w:ascii="Times New Roman" w:eastAsia="Times New Roman" w:hAnsi="Times New Roman" w:cs="Times New Roman"/>
          <w:i/>
          <w:sz w:val="24"/>
          <w:szCs w:val="24"/>
        </w:rPr>
        <w:t>Philosophical Transactions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363</w:t>
      </w:r>
      <w:r>
        <w:rPr>
          <w:rFonts w:ascii="Times New Roman" w:eastAsia="Times New Roman" w:hAnsi="Times New Roman" w:cs="Times New Roman"/>
          <w:sz w:val="24"/>
          <w:szCs w:val="24"/>
        </w:rPr>
        <w:t>(1501), 2369–2375. https://doi.org/10.1098/rstb.2007.2207</w:t>
      </w:r>
    </w:p>
    <w:p w14:paraId="0717E5A5" w14:textId="77777777" w:rsidR="00C76247" w:rsidRDefault="00E24BFD">
      <w:pPr>
        <w:spacing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Pulido, F. (2011). Evolutionary genetics of partial migration - the threshold model of migration </w:t>
      </w:r>
      <w:proofErr w:type="spellStart"/>
      <w:r>
        <w:rPr>
          <w:rFonts w:ascii="Times New Roman" w:eastAsia="Times New Roman" w:hAnsi="Times New Roman" w:cs="Times New Roman"/>
          <w:sz w:val="24"/>
          <w:szCs w:val="24"/>
        </w:rPr>
        <w:t>revis</w:t>
      </w:r>
      <w:proofErr w:type="spellEnd"/>
      <w:r>
        <w:rPr>
          <w:rFonts w:ascii="Times New Roman" w:eastAsia="Times New Roman" w:hAnsi="Times New Roman" w:cs="Times New Roman"/>
          <w:sz w:val="24"/>
          <w:szCs w:val="24"/>
        </w:rPr>
        <w:t xml:space="preserve">(it)ed.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 xml:space="preserve">(12), 1776–1783. </w:t>
      </w:r>
      <w:hyperlink r:id="rId51">
        <w:r>
          <w:rPr>
            <w:rFonts w:ascii="Times New Roman" w:eastAsia="Times New Roman" w:hAnsi="Times New Roman" w:cs="Times New Roman"/>
            <w:color w:val="1155CC"/>
            <w:sz w:val="24"/>
            <w:szCs w:val="24"/>
            <w:u w:val="single"/>
          </w:rPr>
          <w:t>https://doi.org/10.1111/j.1600-0706.2011.19844.x</w:t>
        </w:r>
      </w:hyperlink>
    </w:p>
    <w:p w14:paraId="3AD19C52"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Core Team (2019). R: A language and environment for statistical computing. R Foundation for Statistical Computing, Vienna, Austria. URL </w:t>
      </w:r>
      <w:hyperlink r:id="rId52">
        <w:r>
          <w:rPr>
            <w:rFonts w:ascii="Times New Roman" w:eastAsia="Times New Roman" w:hAnsi="Times New Roman" w:cs="Times New Roman"/>
            <w:color w:val="1155CC"/>
            <w:sz w:val="24"/>
            <w:szCs w:val="24"/>
            <w:u w:val="single"/>
          </w:rPr>
          <w:t>https://www.R-project.org/</w:t>
        </w:r>
      </w:hyperlink>
      <w:r>
        <w:rPr>
          <w:rFonts w:ascii="Times New Roman" w:eastAsia="Times New Roman" w:hAnsi="Times New Roman" w:cs="Times New Roman"/>
          <w:sz w:val="24"/>
          <w:szCs w:val="24"/>
        </w:rPr>
        <w:t>.</w:t>
      </w:r>
    </w:p>
    <w:p w14:paraId="1666C42B" w14:textId="77777777" w:rsidR="00C76247" w:rsidRDefault="00E24BFD">
      <w:p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Rayl</w:t>
      </w:r>
      <w:proofErr w:type="spellEnd"/>
      <w:r>
        <w:rPr>
          <w:rFonts w:ascii="Times New Roman" w:eastAsia="Times New Roman" w:hAnsi="Times New Roman" w:cs="Times New Roman"/>
          <w:sz w:val="24"/>
          <w:szCs w:val="24"/>
        </w:rPr>
        <w:t xml:space="preserve">, N. D., Merkle, J. A., Proffitt, K. M., </w:t>
      </w:r>
      <w:proofErr w:type="spellStart"/>
      <w:r>
        <w:rPr>
          <w:rFonts w:ascii="Times New Roman" w:eastAsia="Times New Roman" w:hAnsi="Times New Roman" w:cs="Times New Roman"/>
          <w:sz w:val="24"/>
          <w:szCs w:val="24"/>
        </w:rPr>
        <w:t>Almberg</w:t>
      </w:r>
      <w:proofErr w:type="spellEnd"/>
      <w:r>
        <w:rPr>
          <w:rFonts w:ascii="Times New Roman" w:eastAsia="Times New Roman" w:hAnsi="Times New Roman" w:cs="Times New Roman"/>
          <w:sz w:val="24"/>
          <w:szCs w:val="24"/>
        </w:rPr>
        <w:t xml:space="preserve">, E. S., Jones, J. D., Gude, J. A., &amp; Cross, P. C. (2021). Elk migration influences the risk of disease spillover in the Greater Yellowstone Ecosystem.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90</w:t>
      </w:r>
      <w:r>
        <w:rPr>
          <w:rFonts w:ascii="Times New Roman" w:eastAsia="Times New Roman" w:hAnsi="Times New Roman" w:cs="Times New Roman"/>
          <w:sz w:val="24"/>
          <w:szCs w:val="24"/>
        </w:rPr>
        <w:t>(5), 1264–1275. https://doi.org/https://doi.org/10.1111/1365-2656.13452</w:t>
      </w:r>
    </w:p>
    <w:p w14:paraId="7F8058F2" w14:textId="77777777" w:rsidR="00C76247" w:rsidRDefault="00E24BFD">
      <w:pPr>
        <w:spacing w:before="240" w:after="240"/>
        <w:rPr>
          <w:rFonts w:ascii="Times New Roman" w:eastAsia="Times New Roman" w:hAnsi="Times New Roman" w:cs="Times New Roman"/>
          <w:sz w:val="24"/>
          <w:szCs w:val="24"/>
          <w:shd w:val="clear" w:color="auto" w:fill="F4CCCC"/>
        </w:rPr>
      </w:pP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G. J. M., Merkle, J. A., Anderson, G., Atwood, M. P., Beckmann, J. P., Cole, E. K., </w:t>
      </w:r>
      <w:proofErr w:type="spellStart"/>
      <w:r>
        <w:rPr>
          <w:rFonts w:ascii="Times New Roman" w:eastAsia="Times New Roman" w:hAnsi="Times New Roman" w:cs="Times New Roman"/>
          <w:sz w:val="24"/>
          <w:szCs w:val="24"/>
        </w:rPr>
        <w:t>Courtemanch</w:t>
      </w:r>
      <w:proofErr w:type="spellEnd"/>
      <w:r>
        <w:rPr>
          <w:rFonts w:ascii="Times New Roman" w:eastAsia="Times New Roman" w:hAnsi="Times New Roman" w:cs="Times New Roman"/>
          <w:sz w:val="24"/>
          <w:szCs w:val="24"/>
        </w:rPr>
        <w:t xml:space="preserve">, A. B., Dewey, S., Gustine, D. D., Kauffman, M. J., McWhirter, D. E., </w:t>
      </w:r>
      <w:proofErr w:type="spellStart"/>
      <w:r>
        <w:rPr>
          <w:rFonts w:ascii="Times New Roman" w:eastAsia="Times New Roman" w:hAnsi="Times New Roman" w:cs="Times New Roman"/>
          <w:sz w:val="24"/>
          <w:szCs w:val="24"/>
        </w:rPr>
        <w:t>Mong</w:t>
      </w:r>
      <w:proofErr w:type="spellEnd"/>
      <w:r>
        <w:rPr>
          <w:rFonts w:ascii="Times New Roman" w:eastAsia="Times New Roman" w:hAnsi="Times New Roman" w:cs="Times New Roman"/>
          <w:sz w:val="24"/>
          <w:szCs w:val="24"/>
        </w:rPr>
        <w:t xml:space="preserve">, T., Proffitt, K., White, P. J., &amp; Middleton, A. D. (2019). Plasticity in elk migration timing is a response to changing environmental conditions.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25</w:t>
      </w:r>
      <w:r>
        <w:rPr>
          <w:rFonts w:ascii="Times New Roman" w:eastAsia="Times New Roman" w:hAnsi="Times New Roman" w:cs="Times New Roman"/>
          <w:sz w:val="24"/>
          <w:szCs w:val="24"/>
        </w:rPr>
        <w:t>(7), 2368–2381. https://doi.org/10.1111/gcb.14629</w:t>
      </w:r>
    </w:p>
    <w:p w14:paraId="79E12602"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Robitaille, A.L. (2020). </w:t>
      </w:r>
      <w:proofErr w:type="spellStart"/>
      <w:r>
        <w:rPr>
          <w:rFonts w:ascii="Times New Roman" w:eastAsia="Times New Roman" w:hAnsi="Times New Roman" w:cs="Times New Roman"/>
          <w:sz w:val="24"/>
          <w:szCs w:val="24"/>
        </w:rPr>
        <w:t>irg</w:t>
      </w:r>
      <w:proofErr w:type="spellEnd"/>
      <w:r>
        <w:rPr>
          <w:rFonts w:ascii="Times New Roman" w:eastAsia="Times New Roman" w:hAnsi="Times New Roman" w:cs="Times New Roman"/>
          <w:sz w:val="24"/>
          <w:szCs w:val="24"/>
        </w:rPr>
        <w:t xml:space="preserve">: Instantaneous Rate of Green Up. R package version 0.1.1. </w:t>
      </w:r>
      <w:hyperlink r:id="rId53">
        <w:r>
          <w:rPr>
            <w:rFonts w:ascii="Times New Roman" w:eastAsia="Times New Roman" w:hAnsi="Times New Roman" w:cs="Times New Roman"/>
            <w:color w:val="1155CC"/>
            <w:sz w:val="24"/>
            <w:szCs w:val="24"/>
            <w:u w:val="single"/>
          </w:rPr>
          <w:t>http://irg.robitalec.ca/</w:t>
        </w:r>
      </w:hyperlink>
    </w:p>
    <w:p w14:paraId="4D7C22B9"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Sabine, D. L., Morrison, S. F., </w:t>
      </w:r>
      <w:proofErr w:type="spellStart"/>
      <w:r>
        <w:rPr>
          <w:rFonts w:ascii="Times New Roman" w:eastAsia="Times New Roman" w:hAnsi="Times New Roman" w:cs="Times New Roman"/>
          <w:sz w:val="24"/>
          <w:szCs w:val="24"/>
        </w:rPr>
        <w:t>Whitlaw</w:t>
      </w:r>
      <w:proofErr w:type="spellEnd"/>
      <w:r>
        <w:rPr>
          <w:rFonts w:ascii="Times New Roman" w:eastAsia="Times New Roman" w:hAnsi="Times New Roman" w:cs="Times New Roman"/>
          <w:sz w:val="24"/>
          <w:szCs w:val="24"/>
        </w:rPr>
        <w:t xml:space="preserve">, H. A., Ballard, W. B., Forbes, G. J., &amp; Bowman, J. (2002). Migration Behavior of White-Tailed Deer under Varying Winter Climate Regimes in New Brunswick. In </w:t>
      </w:r>
      <w:r>
        <w:rPr>
          <w:rFonts w:ascii="Times New Roman" w:eastAsia="Times New Roman" w:hAnsi="Times New Roman" w:cs="Times New Roman"/>
          <w:i/>
          <w:sz w:val="24"/>
          <w:szCs w:val="24"/>
        </w:rPr>
        <w:t>Source: The Journal of Wildlife Management</w:t>
      </w:r>
      <w:r>
        <w:rPr>
          <w:rFonts w:ascii="Times New Roman" w:eastAsia="Times New Roman" w:hAnsi="Times New Roman" w:cs="Times New Roman"/>
          <w:sz w:val="24"/>
          <w:szCs w:val="24"/>
        </w:rPr>
        <w:t xml:space="preserve"> (Vol. 66, Issue 3). https://about.jstor.org/terms</w:t>
      </w:r>
    </w:p>
    <w:p w14:paraId="2E4CE0C2"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Sawyer, H., Kauffman, M. J., Nielson, R. M., &amp; Horne, J. S. (2009). Identifying and Prioritizing Ungulate Migration Routes for Landscape-Level Conservation.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w:t>
      </w:r>
      <w:r>
        <w:rPr>
          <w:rFonts w:ascii="Times New Roman" w:eastAsia="Times New Roman" w:hAnsi="Times New Roman" w:cs="Times New Roman"/>
          <w:sz w:val="24"/>
          <w:szCs w:val="24"/>
        </w:rPr>
        <w:t>(8), 2016–2025. http://www.jstor.org/stable/40346309</w:t>
      </w:r>
    </w:p>
    <w:p w14:paraId="56574C3D"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Sawyer, H., Lambert, M. S., &amp; Merkle, J. A. (2020). Migratory Disturbance Thresholds with Mule Deer and Energy Development. </w:t>
      </w:r>
      <w:r>
        <w:rPr>
          <w:rFonts w:ascii="Times New Roman" w:eastAsia="Times New Roman" w:hAnsi="Times New Roman" w:cs="Times New Roman"/>
          <w:i/>
          <w:sz w:val="24"/>
          <w:szCs w:val="24"/>
        </w:rPr>
        <w:t>The 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84</w:t>
      </w:r>
      <w:r>
        <w:rPr>
          <w:rFonts w:ascii="Times New Roman" w:eastAsia="Times New Roman" w:hAnsi="Times New Roman" w:cs="Times New Roman"/>
          <w:sz w:val="24"/>
          <w:szCs w:val="24"/>
        </w:rPr>
        <w:t>(5), 930–937. https://doi.org/https://doi.org/10.1002/jwmg.21847</w:t>
      </w:r>
    </w:p>
    <w:p w14:paraId="6E14B13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Singh, N. J., </w:t>
      </w:r>
      <w:proofErr w:type="spellStart"/>
      <w:r>
        <w:rPr>
          <w:rFonts w:ascii="Times New Roman" w:eastAsia="Times New Roman" w:hAnsi="Times New Roman" w:cs="Times New Roman"/>
          <w:sz w:val="24"/>
          <w:szCs w:val="24"/>
        </w:rPr>
        <w:t>Börger</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Dettki</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Bunnefeld</w:t>
      </w:r>
      <w:proofErr w:type="spellEnd"/>
      <w:r>
        <w:rPr>
          <w:rFonts w:ascii="Times New Roman" w:eastAsia="Times New Roman" w:hAnsi="Times New Roman" w:cs="Times New Roman"/>
          <w:sz w:val="24"/>
          <w:szCs w:val="24"/>
        </w:rPr>
        <w:t xml:space="preserve">, N., &amp; Ericsson, G. (2012). From migration to nomadism: Movement variability in a northern ungulate across its latitudinal range.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(7), 2007–2020. </w:t>
      </w:r>
      <w:hyperlink r:id="rId54">
        <w:r>
          <w:rPr>
            <w:rFonts w:ascii="Times New Roman" w:eastAsia="Times New Roman" w:hAnsi="Times New Roman" w:cs="Times New Roman"/>
            <w:color w:val="1155CC"/>
            <w:sz w:val="24"/>
            <w:szCs w:val="24"/>
            <w:u w:val="single"/>
          </w:rPr>
          <w:t>https://doi.org/10.1890/12-0245.1</w:t>
        </w:r>
      </w:hyperlink>
    </w:p>
    <w:p w14:paraId="2ADFDB95"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Spitz, D. B., Hebblewhite, M., Stephenson, T. R., &amp; German, D. W. (2018). How plastic is migratory behavior? Quantifying elevational movement in a partially migratory alpine ungulate, the Sierra Nevada bighorn sheep (Ovis canadensis </w:t>
      </w:r>
      <w:proofErr w:type="spellStart"/>
      <w:r>
        <w:rPr>
          <w:rFonts w:ascii="Times New Roman" w:eastAsia="Times New Roman" w:hAnsi="Times New Roman" w:cs="Times New Roman"/>
          <w:sz w:val="24"/>
          <w:szCs w:val="24"/>
        </w:rPr>
        <w:t>sierrae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Canadian Journal of Zoology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96</w:t>
      </w:r>
      <w:r>
        <w:rPr>
          <w:rFonts w:ascii="Times New Roman" w:eastAsia="Times New Roman" w:hAnsi="Times New Roman" w:cs="Times New Roman"/>
          <w:sz w:val="24"/>
          <w:szCs w:val="24"/>
        </w:rPr>
        <w:t xml:space="preserve">(12), 1385–1394. </w:t>
      </w:r>
      <w:hyperlink r:id="rId55">
        <w:r>
          <w:rPr>
            <w:rFonts w:ascii="Times New Roman" w:eastAsia="Times New Roman" w:hAnsi="Times New Roman" w:cs="Times New Roman"/>
            <w:color w:val="1155CC"/>
            <w:sz w:val="24"/>
            <w:szCs w:val="24"/>
            <w:u w:val="single"/>
          </w:rPr>
          <w:t>https://doi.org/10.1139/cjz-2017-0367</w:t>
        </w:r>
      </w:hyperlink>
    </w:p>
    <w:p w14:paraId="68F7B0FA"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M., Larsen, R. T., Olson, D. D., Hersey, K. R., &amp; McMillan, B. R. (2021). Variation in movement patterns of mule deer: have we oversimplified migration? </w:t>
      </w:r>
      <w:r>
        <w:rPr>
          <w:rFonts w:ascii="Times New Roman" w:eastAsia="Times New Roman" w:hAnsi="Times New Roman" w:cs="Times New Roman"/>
          <w:i/>
          <w:sz w:val="24"/>
          <w:szCs w:val="24"/>
        </w:rPr>
        <w:t>Movement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(1), 44. https://doi.org/10.1186/s40462-021-00281-7</w:t>
      </w:r>
    </w:p>
    <w:p w14:paraId="014D5C76" w14:textId="77777777" w:rsidR="00C76247" w:rsidRDefault="00E24BFD">
      <w:pPr>
        <w:spacing w:before="240" w:after="24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Vermote</w:t>
      </w:r>
      <w:proofErr w:type="spellEnd"/>
      <w:r>
        <w:rPr>
          <w:rFonts w:ascii="Times New Roman" w:eastAsia="Times New Roman" w:hAnsi="Times New Roman" w:cs="Times New Roman"/>
          <w:sz w:val="24"/>
          <w:szCs w:val="24"/>
          <w:highlight w:val="white"/>
        </w:rPr>
        <w:t xml:space="preserve">, E. (2015). </w:t>
      </w:r>
      <w:r>
        <w:rPr>
          <w:rFonts w:ascii="Times New Roman" w:eastAsia="Times New Roman" w:hAnsi="Times New Roman" w:cs="Times New Roman"/>
          <w:i/>
          <w:sz w:val="24"/>
          <w:szCs w:val="24"/>
        </w:rPr>
        <w:t>MOD09Q1 MODIS/Terra Surface Reflectance 8-Day L3 Global 250m SIN Grid V006</w:t>
      </w:r>
      <w:r>
        <w:rPr>
          <w:rFonts w:ascii="Times New Roman" w:eastAsia="Times New Roman" w:hAnsi="Times New Roman" w:cs="Times New Roman"/>
          <w:sz w:val="24"/>
          <w:szCs w:val="24"/>
          <w:highlight w:val="white"/>
        </w:rPr>
        <w:t xml:space="preserve"> [Data set]. NASA EOSDIS Land Processes DAAC. Accessed 2021-08-19 from </w:t>
      </w:r>
      <w:hyperlink r:id="rId56">
        <w:r>
          <w:rPr>
            <w:rFonts w:ascii="Times New Roman" w:eastAsia="Times New Roman" w:hAnsi="Times New Roman" w:cs="Times New Roman"/>
            <w:color w:val="1155CC"/>
            <w:sz w:val="24"/>
            <w:szCs w:val="24"/>
            <w:highlight w:val="white"/>
            <w:u w:val="single"/>
          </w:rPr>
          <w:t>https://doi.org/10.5067/MODIS/MOD09Q1.006</w:t>
        </w:r>
      </w:hyperlink>
    </w:p>
    <w:p w14:paraId="0FE0D517"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Wilmers</w:t>
      </w:r>
      <w:proofErr w:type="spellEnd"/>
      <w:r>
        <w:rPr>
          <w:rFonts w:ascii="Times New Roman" w:eastAsia="Times New Roman" w:hAnsi="Times New Roman" w:cs="Times New Roman"/>
          <w:sz w:val="24"/>
          <w:szCs w:val="24"/>
          <w:highlight w:val="white"/>
        </w:rPr>
        <w:t xml:space="preserve">, C. C., &amp; Levi, T. (2013). Do irrigation and predator control reduce the productivity of migratory ungulate herds? </w:t>
      </w:r>
      <w:r>
        <w:rPr>
          <w:rFonts w:ascii="Times New Roman" w:eastAsia="Times New Roman" w:hAnsi="Times New Roman" w:cs="Times New Roman"/>
          <w:i/>
          <w:sz w:val="24"/>
          <w:szCs w:val="24"/>
          <w:highlight w:val="white"/>
        </w:rPr>
        <w:t>Ecology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94</w:t>
      </w:r>
      <w:r>
        <w:rPr>
          <w:rFonts w:ascii="Times New Roman" w:eastAsia="Times New Roman" w:hAnsi="Times New Roman" w:cs="Times New Roman"/>
          <w:sz w:val="24"/>
          <w:szCs w:val="24"/>
          <w:highlight w:val="white"/>
        </w:rPr>
        <w:t xml:space="preserve">(6), 1264–1270. </w:t>
      </w:r>
      <w:hyperlink r:id="rId57">
        <w:r>
          <w:rPr>
            <w:rFonts w:ascii="Times New Roman" w:eastAsia="Times New Roman" w:hAnsi="Times New Roman" w:cs="Times New Roman"/>
            <w:color w:val="1155CC"/>
            <w:sz w:val="24"/>
            <w:szCs w:val="24"/>
            <w:highlight w:val="white"/>
            <w:u w:val="single"/>
          </w:rPr>
          <w:t>https://doi.org/https://doi.org/10.1890/12-0499.1</w:t>
        </w:r>
      </w:hyperlink>
    </w:p>
    <w:p w14:paraId="3F5B8C0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 K. S., </w:t>
      </w:r>
      <w:proofErr w:type="spellStart"/>
      <w:r>
        <w:rPr>
          <w:rFonts w:ascii="Times New Roman" w:eastAsia="Times New Roman" w:hAnsi="Times New Roman" w:cs="Times New Roman"/>
          <w:sz w:val="24"/>
          <w:szCs w:val="24"/>
        </w:rPr>
        <w:t>Barten</w:t>
      </w:r>
      <w:proofErr w:type="spellEnd"/>
      <w:r>
        <w:rPr>
          <w:rFonts w:ascii="Times New Roman" w:eastAsia="Times New Roman" w:hAnsi="Times New Roman" w:cs="Times New Roman"/>
          <w:sz w:val="24"/>
          <w:szCs w:val="24"/>
        </w:rPr>
        <w:t xml:space="preserve">, N. L., Crouse, S., &amp; Crouse, J. (2014). Benefits of migration in relation to nutritional condition and predation risk in a partially migratory moose population.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95</w:t>
      </w:r>
      <w:r>
        <w:rPr>
          <w:rFonts w:ascii="Times New Roman" w:eastAsia="Times New Roman" w:hAnsi="Times New Roman" w:cs="Times New Roman"/>
          <w:sz w:val="24"/>
          <w:szCs w:val="24"/>
        </w:rPr>
        <w:t>(1), 225–237. https://doi.org/https://doi.org/10.1890/13-0054.1</w:t>
      </w:r>
    </w:p>
    <w:p w14:paraId="3616CDA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Whitehead, H. (2010). Conserving and managing animals that learn socially and share cultures. </w:t>
      </w:r>
      <w:r>
        <w:rPr>
          <w:rFonts w:ascii="Times New Roman" w:eastAsia="Times New Roman" w:hAnsi="Times New Roman" w:cs="Times New Roman"/>
          <w:i/>
          <w:sz w:val="24"/>
          <w:szCs w:val="24"/>
        </w:rPr>
        <w:t>Learning &amp;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329–336. https://doi.org/10.3758/LB.38.3.329</w:t>
      </w:r>
    </w:p>
    <w:p w14:paraId="23DB71C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Wyckoff, T. B., Sawyer, H., </w:t>
      </w:r>
      <w:proofErr w:type="spellStart"/>
      <w:r>
        <w:rPr>
          <w:rFonts w:ascii="Times New Roman" w:eastAsia="Times New Roman" w:hAnsi="Times New Roman" w:cs="Times New Roman"/>
          <w:sz w:val="24"/>
          <w:szCs w:val="24"/>
        </w:rPr>
        <w:t>Albeke</w:t>
      </w:r>
      <w:proofErr w:type="spellEnd"/>
      <w:r>
        <w:rPr>
          <w:rFonts w:ascii="Times New Roman" w:eastAsia="Times New Roman" w:hAnsi="Times New Roman" w:cs="Times New Roman"/>
          <w:sz w:val="24"/>
          <w:szCs w:val="24"/>
        </w:rPr>
        <w:t xml:space="preserve">, S. E., Garman, S. L., &amp; Kauffman, M. J. (2018). Evaluating the influence of energy and residential development on the migratory behavior of mule deer.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(2), e02113. https://doi.org/https://doi.org/10.1002/ecs2.2113</w:t>
      </w:r>
    </w:p>
    <w:p w14:paraId="34A7D1E8"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Xu, W., Barker, K., </w:t>
      </w:r>
      <w:proofErr w:type="spellStart"/>
      <w:r>
        <w:rPr>
          <w:rFonts w:ascii="Times New Roman" w:eastAsia="Times New Roman" w:hAnsi="Times New Roman" w:cs="Times New Roman"/>
          <w:sz w:val="24"/>
          <w:szCs w:val="24"/>
        </w:rPr>
        <w:t>Shawler</w:t>
      </w:r>
      <w:proofErr w:type="spellEnd"/>
      <w:r>
        <w:rPr>
          <w:rFonts w:ascii="Times New Roman" w:eastAsia="Times New Roman" w:hAnsi="Times New Roman" w:cs="Times New Roman"/>
          <w:sz w:val="24"/>
          <w:szCs w:val="24"/>
        </w:rPr>
        <w:t xml:space="preserve">, A., van </w:t>
      </w:r>
      <w:proofErr w:type="spellStart"/>
      <w:r>
        <w:rPr>
          <w:rFonts w:ascii="Times New Roman" w:eastAsia="Times New Roman" w:hAnsi="Times New Roman" w:cs="Times New Roman"/>
          <w:sz w:val="24"/>
          <w:szCs w:val="24"/>
        </w:rPr>
        <w:t>Scoyoc</w:t>
      </w:r>
      <w:proofErr w:type="spellEnd"/>
      <w:r>
        <w:rPr>
          <w:rFonts w:ascii="Times New Roman" w:eastAsia="Times New Roman" w:hAnsi="Times New Roman" w:cs="Times New Roman"/>
          <w:sz w:val="24"/>
          <w:szCs w:val="24"/>
        </w:rPr>
        <w:t xml:space="preserve">, A., Smith, J. A., Mueller, T., Sawyer, H., </w:t>
      </w:r>
      <w:proofErr w:type="spellStart"/>
      <w:r>
        <w:rPr>
          <w:rFonts w:ascii="Times New Roman" w:eastAsia="Times New Roman" w:hAnsi="Times New Roman" w:cs="Times New Roman"/>
          <w:sz w:val="24"/>
          <w:szCs w:val="24"/>
        </w:rPr>
        <w:t>Andreozzi</w:t>
      </w:r>
      <w:proofErr w:type="spellEnd"/>
      <w:r>
        <w:rPr>
          <w:rFonts w:ascii="Times New Roman" w:eastAsia="Times New Roman" w:hAnsi="Times New Roman" w:cs="Times New Roman"/>
          <w:sz w:val="24"/>
          <w:szCs w:val="24"/>
        </w:rPr>
        <w:t xml:space="preserve">, C., Bidder, O. R., </w:t>
      </w:r>
      <w:proofErr w:type="spellStart"/>
      <w:r>
        <w:rPr>
          <w:rFonts w:ascii="Times New Roman" w:eastAsia="Times New Roman" w:hAnsi="Times New Roman" w:cs="Times New Roman"/>
          <w:sz w:val="24"/>
          <w:szCs w:val="24"/>
        </w:rPr>
        <w:t>Karandikar</w:t>
      </w:r>
      <w:proofErr w:type="spellEnd"/>
      <w:r>
        <w:rPr>
          <w:rFonts w:ascii="Times New Roman" w:eastAsia="Times New Roman" w:hAnsi="Times New Roman" w:cs="Times New Roman"/>
          <w:sz w:val="24"/>
          <w:szCs w:val="24"/>
        </w:rPr>
        <w:t xml:space="preserve">, H., Mumme, S., Templin, E., &amp; Middleton, A. D. (2021). The plasticity of ungulate migration in a changing world.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102</w:t>
      </w:r>
      <w:r>
        <w:rPr>
          <w:rFonts w:ascii="Times New Roman" w:eastAsia="Times New Roman" w:hAnsi="Times New Roman" w:cs="Times New Roman"/>
          <w:sz w:val="24"/>
          <w:szCs w:val="24"/>
        </w:rPr>
        <w:t>(4), e03293. https://doi.org/https://doi.org/10.1002/ecy.3293</w:t>
      </w:r>
    </w:p>
    <w:p w14:paraId="10D5BC8F" w14:textId="77777777" w:rsidR="00C76247" w:rsidRDefault="00E24BFD">
      <w:pPr>
        <w:spacing w:before="240" w:after="2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lastRenderedPageBreak/>
        <w:t>Zuur</w:t>
      </w:r>
      <w:proofErr w:type="spellEnd"/>
      <w:r>
        <w:rPr>
          <w:rFonts w:ascii="Times New Roman" w:eastAsia="Times New Roman" w:hAnsi="Times New Roman" w:cs="Times New Roman"/>
          <w:sz w:val="24"/>
          <w:szCs w:val="24"/>
        </w:rPr>
        <w:t xml:space="preserve">, A. F., </w:t>
      </w:r>
      <w:proofErr w:type="spellStart"/>
      <w:r>
        <w:rPr>
          <w:rFonts w:ascii="Times New Roman" w:eastAsia="Times New Roman" w:hAnsi="Times New Roman" w:cs="Times New Roman"/>
          <w:sz w:val="24"/>
          <w:szCs w:val="24"/>
        </w:rPr>
        <w:t>Ieno</w:t>
      </w:r>
      <w:proofErr w:type="spellEnd"/>
      <w:r>
        <w:rPr>
          <w:rFonts w:ascii="Times New Roman" w:eastAsia="Times New Roman" w:hAnsi="Times New Roman" w:cs="Times New Roman"/>
          <w:sz w:val="24"/>
          <w:szCs w:val="24"/>
        </w:rPr>
        <w:t xml:space="preserve">, E. N., &amp; Elphick, C. S. (2010). A protocol for data exploration to avoid common statistical problems. </w:t>
      </w:r>
      <w:r>
        <w:rPr>
          <w:rFonts w:ascii="Times New Roman" w:eastAsia="Times New Roman" w:hAnsi="Times New Roman" w:cs="Times New Roman"/>
          <w:i/>
          <w:sz w:val="24"/>
          <w:szCs w:val="24"/>
        </w:rPr>
        <w:t>Methods in 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 xml:space="preserve">(1), 3–14. </w:t>
      </w:r>
      <w:hyperlink r:id="rId58">
        <w:r>
          <w:rPr>
            <w:rFonts w:ascii="Times New Roman" w:eastAsia="Times New Roman" w:hAnsi="Times New Roman" w:cs="Times New Roman"/>
            <w:color w:val="1155CC"/>
            <w:sz w:val="24"/>
            <w:szCs w:val="24"/>
            <w:u w:val="single"/>
          </w:rPr>
          <w:t>https://doi.org/https://doi.org/10.1111/j.2041-210X.2009.00001.x</w:t>
        </w:r>
      </w:hyperlink>
    </w:p>
    <w:p w14:paraId="6AD9321E" w14:textId="77777777" w:rsidR="00723C88" w:rsidRDefault="00723C88">
      <w:pPr>
        <w:spacing w:before="240" w:after="240"/>
        <w:rPr>
          <w:rFonts w:ascii="Times New Roman" w:eastAsia="Times New Roman" w:hAnsi="Times New Roman" w:cs="Times New Roman"/>
          <w:color w:val="1155CC"/>
          <w:sz w:val="24"/>
          <w:szCs w:val="24"/>
          <w:u w:val="single"/>
        </w:rPr>
      </w:pPr>
    </w:p>
    <w:p w14:paraId="2FF9EACA" w14:textId="77777777" w:rsidR="00723C88" w:rsidRDefault="00723C88" w:rsidP="00723C8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1155CC"/>
          <w:sz w:val="24"/>
          <w:szCs w:val="24"/>
          <w:u w:val="single"/>
        </w:rPr>
        <w:br w:type="page"/>
      </w:r>
      <w:r>
        <w:rPr>
          <w:rFonts w:ascii="Times New Roman" w:eastAsia="Times New Roman" w:hAnsi="Times New Roman" w:cs="Times New Roman"/>
          <w:b/>
          <w:bCs/>
          <w:color w:val="000000" w:themeColor="text1"/>
          <w:sz w:val="24"/>
          <w:szCs w:val="24"/>
        </w:rPr>
        <w:lastRenderedPageBreak/>
        <w:t>Tables</w:t>
      </w:r>
    </w:p>
    <w:p w14:paraId="3CBCF2F5" w14:textId="77777777" w:rsidR="008A52A2" w:rsidRDefault="008A52A2" w:rsidP="00723C88">
      <w:pPr>
        <w:rPr>
          <w:rFonts w:ascii="Times New Roman" w:eastAsia="Times New Roman" w:hAnsi="Times New Roman" w:cs="Times New Roman"/>
          <w:b/>
          <w:bCs/>
          <w:color w:val="000000" w:themeColor="text1"/>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425"/>
        <w:gridCol w:w="2145"/>
        <w:gridCol w:w="2235"/>
        <w:gridCol w:w="1890"/>
      </w:tblGrid>
      <w:tr w:rsidR="008A52A2" w14:paraId="277FDBFF" w14:textId="77777777" w:rsidTr="0012501B">
        <w:tc>
          <w:tcPr>
            <w:tcW w:w="1665" w:type="dxa"/>
            <w:shd w:val="clear" w:color="auto" w:fill="auto"/>
            <w:tcMar>
              <w:top w:w="100" w:type="dxa"/>
              <w:left w:w="100" w:type="dxa"/>
              <w:bottom w:w="100" w:type="dxa"/>
              <w:right w:w="100" w:type="dxa"/>
            </w:tcMar>
          </w:tcPr>
          <w:p w14:paraId="70D9841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Theme</w:t>
            </w:r>
          </w:p>
        </w:tc>
        <w:tc>
          <w:tcPr>
            <w:tcW w:w="1425" w:type="dxa"/>
            <w:shd w:val="clear" w:color="auto" w:fill="auto"/>
            <w:tcMar>
              <w:top w:w="100" w:type="dxa"/>
              <w:left w:w="100" w:type="dxa"/>
              <w:bottom w:w="100" w:type="dxa"/>
              <w:right w:w="100" w:type="dxa"/>
            </w:tcMar>
          </w:tcPr>
          <w:p w14:paraId="63AC603B"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Hypothesis</w:t>
            </w:r>
          </w:p>
        </w:tc>
        <w:tc>
          <w:tcPr>
            <w:tcW w:w="2145" w:type="dxa"/>
            <w:shd w:val="clear" w:color="auto" w:fill="auto"/>
            <w:tcMar>
              <w:top w:w="100" w:type="dxa"/>
              <w:left w:w="100" w:type="dxa"/>
              <w:bottom w:w="100" w:type="dxa"/>
              <w:right w:w="100" w:type="dxa"/>
            </w:tcMar>
          </w:tcPr>
          <w:p w14:paraId="66F4B28A"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Explanation</w:t>
            </w:r>
          </w:p>
        </w:tc>
        <w:tc>
          <w:tcPr>
            <w:tcW w:w="2235" w:type="dxa"/>
            <w:shd w:val="clear" w:color="auto" w:fill="auto"/>
            <w:tcMar>
              <w:top w:w="100" w:type="dxa"/>
              <w:left w:w="100" w:type="dxa"/>
              <w:bottom w:w="100" w:type="dxa"/>
              <w:right w:w="100" w:type="dxa"/>
            </w:tcMar>
          </w:tcPr>
          <w:p w14:paraId="547242A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Prediction</w:t>
            </w:r>
          </w:p>
        </w:tc>
        <w:tc>
          <w:tcPr>
            <w:tcW w:w="1890" w:type="dxa"/>
            <w:shd w:val="clear" w:color="auto" w:fill="auto"/>
            <w:tcMar>
              <w:top w:w="100" w:type="dxa"/>
              <w:left w:w="100" w:type="dxa"/>
              <w:bottom w:w="100" w:type="dxa"/>
              <w:right w:w="100" w:type="dxa"/>
            </w:tcMar>
          </w:tcPr>
          <w:p w14:paraId="3E74F24A"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w:t>
            </w:r>
          </w:p>
        </w:tc>
      </w:tr>
      <w:tr w:rsidR="008A52A2" w14:paraId="2A1C1758" w14:textId="77777777" w:rsidTr="0012501B">
        <w:trPr>
          <w:trHeight w:val="440"/>
        </w:trPr>
        <w:tc>
          <w:tcPr>
            <w:tcW w:w="1665" w:type="dxa"/>
            <w:vMerge w:val="restart"/>
            <w:shd w:val="clear" w:color="auto" w:fill="auto"/>
            <w:tcMar>
              <w:top w:w="100" w:type="dxa"/>
              <w:left w:w="100" w:type="dxa"/>
              <w:bottom w:w="100" w:type="dxa"/>
              <w:right w:w="100" w:type="dxa"/>
            </w:tcMar>
          </w:tcPr>
          <w:p w14:paraId="6F279AA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Environment</w:t>
            </w:r>
          </w:p>
        </w:tc>
        <w:tc>
          <w:tcPr>
            <w:tcW w:w="1425" w:type="dxa"/>
            <w:shd w:val="clear" w:color="auto" w:fill="auto"/>
            <w:tcMar>
              <w:top w:w="100" w:type="dxa"/>
              <w:left w:w="100" w:type="dxa"/>
              <w:bottom w:w="100" w:type="dxa"/>
              <w:right w:w="100" w:type="dxa"/>
            </w:tcMar>
          </w:tcPr>
          <w:p w14:paraId="5D65E54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Green-wave</w:t>
            </w:r>
          </w:p>
        </w:tc>
        <w:tc>
          <w:tcPr>
            <w:tcW w:w="2145" w:type="dxa"/>
            <w:shd w:val="clear" w:color="auto" w:fill="auto"/>
            <w:tcMar>
              <w:top w:w="100" w:type="dxa"/>
              <w:left w:w="100" w:type="dxa"/>
              <w:bottom w:w="100" w:type="dxa"/>
              <w:right w:w="100" w:type="dxa"/>
            </w:tcMar>
          </w:tcPr>
          <w:p w14:paraId="29195CD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Migrants follow fresh vegetative growth to prolong access to high-quality forage</w:t>
            </w:r>
          </w:p>
        </w:tc>
        <w:tc>
          <w:tcPr>
            <w:tcW w:w="2235" w:type="dxa"/>
            <w:shd w:val="clear" w:color="auto" w:fill="auto"/>
            <w:tcMar>
              <w:top w:w="100" w:type="dxa"/>
              <w:left w:w="100" w:type="dxa"/>
              <w:bottom w:w="100" w:type="dxa"/>
              <w:right w:w="100" w:type="dxa"/>
            </w:tcMar>
          </w:tcPr>
          <w:p w14:paraId="4D0A5BBF"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Spatiotemporal mismatch between green-up and migration will increase shifts away from residency as animals alter behavior to increase nutritional intake</w:t>
            </w:r>
          </w:p>
        </w:tc>
        <w:tc>
          <w:tcPr>
            <w:tcW w:w="1890" w:type="dxa"/>
            <w:shd w:val="clear" w:color="auto" w:fill="auto"/>
            <w:tcMar>
              <w:top w:w="100" w:type="dxa"/>
              <w:left w:w="100" w:type="dxa"/>
              <w:bottom w:w="100" w:type="dxa"/>
              <w:right w:w="100" w:type="dxa"/>
            </w:tcMar>
          </w:tcPr>
          <w:p w14:paraId="216E9378"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Middleton et al. 2018; Merkle et al. 2016</w:t>
            </w:r>
          </w:p>
        </w:tc>
      </w:tr>
      <w:tr w:rsidR="008A52A2" w14:paraId="163A92A2" w14:textId="77777777" w:rsidTr="0012501B">
        <w:trPr>
          <w:trHeight w:val="440"/>
        </w:trPr>
        <w:tc>
          <w:tcPr>
            <w:tcW w:w="1665" w:type="dxa"/>
            <w:vMerge/>
            <w:shd w:val="clear" w:color="auto" w:fill="auto"/>
            <w:tcMar>
              <w:top w:w="100" w:type="dxa"/>
              <w:left w:w="100" w:type="dxa"/>
              <w:bottom w:w="100" w:type="dxa"/>
              <w:right w:w="100" w:type="dxa"/>
            </w:tcMar>
          </w:tcPr>
          <w:p w14:paraId="12B86004"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46483326"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Energy expenditure</w:t>
            </w:r>
          </w:p>
        </w:tc>
        <w:tc>
          <w:tcPr>
            <w:tcW w:w="2145" w:type="dxa"/>
            <w:shd w:val="clear" w:color="auto" w:fill="auto"/>
            <w:tcMar>
              <w:top w:w="100" w:type="dxa"/>
              <w:left w:w="100" w:type="dxa"/>
              <w:bottom w:w="100" w:type="dxa"/>
              <w:right w:w="100" w:type="dxa"/>
            </w:tcMar>
          </w:tcPr>
          <w:p w14:paraId="5ADF0D66"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Deep snow impedes migratory movement due to increased energetic demands</w:t>
            </w:r>
          </w:p>
        </w:tc>
        <w:tc>
          <w:tcPr>
            <w:tcW w:w="2235" w:type="dxa"/>
            <w:shd w:val="clear" w:color="auto" w:fill="auto"/>
            <w:tcMar>
              <w:top w:w="100" w:type="dxa"/>
              <w:left w:w="100" w:type="dxa"/>
              <w:bottom w:w="100" w:type="dxa"/>
              <w:right w:w="100" w:type="dxa"/>
            </w:tcMar>
          </w:tcPr>
          <w:p w14:paraId="3A11DEAB"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Deeper snow will reduce likelihood of leaving the winter range and will increase shifts away from migratory tactics</w:t>
            </w:r>
          </w:p>
        </w:tc>
        <w:tc>
          <w:tcPr>
            <w:tcW w:w="1890" w:type="dxa"/>
            <w:shd w:val="clear" w:color="auto" w:fill="auto"/>
            <w:tcMar>
              <w:top w:w="100" w:type="dxa"/>
              <w:left w:w="100" w:type="dxa"/>
              <w:bottom w:w="100" w:type="dxa"/>
              <w:right w:w="100" w:type="dxa"/>
            </w:tcMar>
          </w:tcPr>
          <w:p w14:paraId="5A980D1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Parker et al. 1984; Singh et al. 2012</w:t>
            </w:r>
          </w:p>
        </w:tc>
      </w:tr>
      <w:tr w:rsidR="008A52A2" w14:paraId="37D97DF7" w14:textId="77777777" w:rsidTr="0012501B">
        <w:tc>
          <w:tcPr>
            <w:tcW w:w="1665" w:type="dxa"/>
            <w:shd w:val="clear" w:color="auto" w:fill="auto"/>
            <w:tcMar>
              <w:top w:w="100" w:type="dxa"/>
              <w:left w:w="100" w:type="dxa"/>
              <w:bottom w:w="100" w:type="dxa"/>
              <w:right w:w="100" w:type="dxa"/>
            </w:tcMar>
          </w:tcPr>
          <w:p w14:paraId="60180693"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Social</w:t>
            </w:r>
          </w:p>
        </w:tc>
        <w:tc>
          <w:tcPr>
            <w:tcW w:w="1425" w:type="dxa"/>
            <w:shd w:val="clear" w:color="auto" w:fill="auto"/>
            <w:tcMar>
              <w:top w:w="100" w:type="dxa"/>
              <w:left w:w="100" w:type="dxa"/>
              <w:bottom w:w="100" w:type="dxa"/>
              <w:right w:w="100" w:type="dxa"/>
            </w:tcMar>
          </w:tcPr>
          <w:p w14:paraId="14C1185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Cultural knowledge transmission</w:t>
            </w:r>
          </w:p>
        </w:tc>
        <w:tc>
          <w:tcPr>
            <w:tcW w:w="2145" w:type="dxa"/>
            <w:shd w:val="clear" w:color="auto" w:fill="auto"/>
            <w:tcMar>
              <w:top w:w="100" w:type="dxa"/>
              <w:left w:w="100" w:type="dxa"/>
              <w:bottom w:w="100" w:type="dxa"/>
              <w:right w:w="100" w:type="dxa"/>
            </w:tcMar>
          </w:tcPr>
          <w:p w14:paraId="4ECE5F8C"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Accumulated herd-level knowledge of diverse migratory tactics increases prevalence of switching behavior in response to environmental changes</w:t>
            </w:r>
          </w:p>
        </w:tc>
        <w:tc>
          <w:tcPr>
            <w:tcW w:w="2235" w:type="dxa"/>
            <w:shd w:val="clear" w:color="auto" w:fill="auto"/>
            <w:tcMar>
              <w:top w:w="100" w:type="dxa"/>
              <w:left w:w="100" w:type="dxa"/>
              <w:bottom w:w="100" w:type="dxa"/>
              <w:right w:w="100" w:type="dxa"/>
            </w:tcMar>
          </w:tcPr>
          <w:p w14:paraId="5E345752"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Elk in herds with diverse migratory portfolios will have increased switching rates in all directions</w:t>
            </w:r>
          </w:p>
        </w:tc>
        <w:tc>
          <w:tcPr>
            <w:tcW w:w="1890" w:type="dxa"/>
            <w:shd w:val="clear" w:color="auto" w:fill="auto"/>
            <w:tcMar>
              <w:top w:w="100" w:type="dxa"/>
              <w:left w:w="100" w:type="dxa"/>
              <w:bottom w:w="100" w:type="dxa"/>
              <w:right w:w="100" w:type="dxa"/>
            </w:tcMar>
          </w:tcPr>
          <w:p w14:paraId="1906E05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Lowrey et al. 2020; </w:t>
            </w:r>
            <w:proofErr w:type="spellStart"/>
            <w:r>
              <w:rPr>
                <w:rFonts w:ascii="Times New Roman" w:eastAsia="Times New Roman" w:hAnsi="Times New Roman" w:cs="Times New Roman"/>
                <w:sz w:val="20"/>
                <w:szCs w:val="20"/>
              </w:rPr>
              <w:t>Jesmer</w:t>
            </w:r>
            <w:proofErr w:type="spellEnd"/>
            <w:r>
              <w:rPr>
                <w:rFonts w:ascii="Times New Roman" w:eastAsia="Times New Roman" w:hAnsi="Times New Roman" w:cs="Times New Roman"/>
                <w:sz w:val="20"/>
                <w:szCs w:val="20"/>
              </w:rPr>
              <w:t xml:space="preserve"> et al. 2018</w:t>
            </w:r>
          </w:p>
        </w:tc>
      </w:tr>
      <w:tr w:rsidR="008A52A2" w14:paraId="075F7703" w14:textId="77777777" w:rsidTr="0012501B">
        <w:trPr>
          <w:trHeight w:val="440"/>
        </w:trPr>
        <w:tc>
          <w:tcPr>
            <w:tcW w:w="1665" w:type="dxa"/>
            <w:vMerge w:val="restart"/>
            <w:shd w:val="clear" w:color="auto" w:fill="auto"/>
            <w:tcMar>
              <w:top w:w="100" w:type="dxa"/>
              <w:left w:w="100" w:type="dxa"/>
              <w:bottom w:w="100" w:type="dxa"/>
              <w:right w:w="100" w:type="dxa"/>
            </w:tcMar>
          </w:tcPr>
          <w:p w14:paraId="2DC23915"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Anthropogenic</w:t>
            </w:r>
          </w:p>
        </w:tc>
        <w:tc>
          <w:tcPr>
            <w:tcW w:w="1425" w:type="dxa"/>
            <w:shd w:val="clear" w:color="auto" w:fill="auto"/>
            <w:tcMar>
              <w:top w:w="100" w:type="dxa"/>
              <w:left w:w="100" w:type="dxa"/>
              <w:bottom w:w="100" w:type="dxa"/>
              <w:right w:w="100" w:type="dxa"/>
            </w:tcMar>
          </w:tcPr>
          <w:p w14:paraId="0F14B7F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 shields</w:t>
            </w:r>
          </w:p>
        </w:tc>
        <w:tc>
          <w:tcPr>
            <w:tcW w:w="2145" w:type="dxa"/>
            <w:shd w:val="clear" w:color="auto" w:fill="auto"/>
            <w:tcMar>
              <w:top w:w="100" w:type="dxa"/>
              <w:left w:w="100" w:type="dxa"/>
              <w:bottom w:w="100" w:type="dxa"/>
              <w:right w:w="100" w:type="dxa"/>
            </w:tcMar>
          </w:tcPr>
          <w:p w14:paraId="28E34B3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Proximity to humans reduces predation risk on winter range relative to summer range</w:t>
            </w:r>
          </w:p>
        </w:tc>
        <w:tc>
          <w:tcPr>
            <w:tcW w:w="2235" w:type="dxa"/>
            <w:shd w:val="clear" w:color="auto" w:fill="auto"/>
            <w:tcMar>
              <w:top w:w="100" w:type="dxa"/>
              <w:left w:w="100" w:type="dxa"/>
              <w:bottom w:w="100" w:type="dxa"/>
              <w:right w:w="100" w:type="dxa"/>
            </w:tcMar>
          </w:tcPr>
          <w:p w14:paraId="32C847F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 levels of developed land in the winter range increases shifts away from migratory tactics</w:t>
            </w:r>
          </w:p>
        </w:tc>
        <w:tc>
          <w:tcPr>
            <w:tcW w:w="1890" w:type="dxa"/>
            <w:shd w:val="clear" w:color="auto" w:fill="auto"/>
            <w:tcMar>
              <w:top w:w="100" w:type="dxa"/>
              <w:left w:w="100" w:type="dxa"/>
              <w:bottom w:w="100" w:type="dxa"/>
              <w:right w:w="100" w:type="dxa"/>
            </w:tcMar>
          </w:tcPr>
          <w:p w14:paraId="487D3B7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Wilmers</w:t>
            </w:r>
            <w:proofErr w:type="spellEnd"/>
            <w:r>
              <w:rPr>
                <w:rFonts w:ascii="Times New Roman" w:eastAsia="Times New Roman" w:hAnsi="Times New Roman" w:cs="Times New Roman"/>
                <w:sz w:val="20"/>
                <w:szCs w:val="20"/>
              </w:rPr>
              <w:t xml:space="preserve"> and Levi 2013; Hebblewhite et al. 2005</w:t>
            </w:r>
          </w:p>
        </w:tc>
      </w:tr>
      <w:tr w:rsidR="008A52A2" w14:paraId="4362F93C" w14:textId="77777777" w:rsidTr="0012501B">
        <w:trPr>
          <w:trHeight w:val="440"/>
        </w:trPr>
        <w:tc>
          <w:tcPr>
            <w:tcW w:w="1665" w:type="dxa"/>
            <w:vMerge/>
            <w:shd w:val="clear" w:color="auto" w:fill="auto"/>
            <w:tcMar>
              <w:top w:w="100" w:type="dxa"/>
              <w:left w:w="100" w:type="dxa"/>
              <w:bottom w:w="100" w:type="dxa"/>
              <w:right w:w="100" w:type="dxa"/>
            </w:tcMar>
          </w:tcPr>
          <w:p w14:paraId="746570B3"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72A16F3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 disturbance</w:t>
            </w:r>
          </w:p>
        </w:tc>
        <w:tc>
          <w:tcPr>
            <w:tcW w:w="2145" w:type="dxa"/>
            <w:shd w:val="clear" w:color="auto" w:fill="auto"/>
            <w:tcMar>
              <w:top w:w="100" w:type="dxa"/>
              <w:left w:w="100" w:type="dxa"/>
              <w:bottom w:w="100" w:type="dxa"/>
              <w:right w:w="100" w:type="dxa"/>
            </w:tcMar>
          </w:tcPr>
          <w:p w14:paraId="3634C2A3"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and energy development alter or disrupt migration</w:t>
            </w:r>
          </w:p>
        </w:tc>
        <w:tc>
          <w:tcPr>
            <w:tcW w:w="2235" w:type="dxa"/>
            <w:shd w:val="clear" w:color="auto" w:fill="auto"/>
            <w:tcMar>
              <w:top w:w="100" w:type="dxa"/>
              <w:left w:w="100" w:type="dxa"/>
              <w:bottom w:w="100" w:type="dxa"/>
              <w:right w:w="100" w:type="dxa"/>
            </w:tcMar>
          </w:tcPr>
          <w:p w14:paraId="211BB478" w14:textId="77777777" w:rsidR="008A52A2" w:rsidRDefault="008A52A2" w:rsidP="0012501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 levels of developed land in the migratory range increases shifts away from migratory tactics</w:t>
            </w:r>
          </w:p>
        </w:tc>
        <w:tc>
          <w:tcPr>
            <w:tcW w:w="1890" w:type="dxa"/>
            <w:shd w:val="clear" w:color="auto" w:fill="auto"/>
            <w:tcMar>
              <w:top w:w="100" w:type="dxa"/>
              <w:left w:w="100" w:type="dxa"/>
              <w:bottom w:w="100" w:type="dxa"/>
              <w:right w:w="100" w:type="dxa"/>
            </w:tcMar>
          </w:tcPr>
          <w:p w14:paraId="3EE71D7C" w14:textId="77777777" w:rsidR="008A52A2" w:rsidRDefault="008A52A2" w:rsidP="0012501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Wyckoff et al. 2018; Sawyer et al. 2020</w:t>
            </w:r>
          </w:p>
        </w:tc>
      </w:tr>
      <w:tr w:rsidR="008A52A2" w14:paraId="5AD703F9" w14:textId="77777777" w:rsidTr="0012501B">
        <w:trPr>
          <w:trHeight w:val="440"/>
        </w:trPr>
        <w:tc>
          <w:tcPr>
            <w:tcW w:w="1665" w:type="dxa"/>
            <w:vMerge/>
            <w:shd w:val="clear" w:color="auto" w:fill="auto"/>
            <w:tcMar>
              <w:top w:w="100" w:type="dxa"/>
              <w:left w:w="100" w:type="dxa"/>
              <w:bottom w:w="100" w:type="dxa"/>
              <w:right w:w="100" w:type="dxa"/>
            </w:tcMar>
          </w:tcPr>
          <w:p w14:paraId="47004ECF"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71DC3722"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Agricultural subsidy</w:t>
            </w:r>
          </w:p>
        </w:tc>
        <w:tc>
          <w:tcPr>
            <w:tcW w:w="2145" w:type="dxa"/>
            <w:shd w:val="clear" w:color="auto" w:fill="auto"/>
            <w:tcMar>
              <w:top w:w="100" w:type="dxa"/>
              <w:left w:w="100" w:type="dxa"/>
              <w:bottom w:w="100" w:type="dxa"/>
              <w:right w:w="100" w:type="dxa"/>
            </w:tcMar>
          </w:tcPr>
          <w:p w14:paraId="283C0EAF"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Agricultural vegetation provides nutritional benefit on winter ranges</w:t>
            </w:r>
          </w:p>
        </w:tc>
        <w:tc>
          <w:tcPr>
            <w:tcW w:w="2235" w:type="dxa"/>
            <w:shd w:val="clear" w:color="auto" w:fill="auto"/>
            <w:tcMar>
              <w:top w:w="100" w:type="dxa"/>
              <w:left w:w="100" w:type="dxa"/>
              <w:bottom w:w="100" w:type="dxa"/>
              <w:right w:w="100" w:type="dxa"/>
            </w:tcMar>
          </w:tcPr>
          <w:p w14:paraId="230C28D1"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More access to agriculture on the winter range increases shifts away from migratory tactics</w:t>
            </w:r>
          </w:p>
        </w:tc>
        <w:tc>
          <w:tcPr>
            <w:tcW w:w="1890" w:type="dxa"/>
            <w:shd w:val="clear" w:color="auto" w:fill="auto"/>
            <w:tcMar>
              <w:top w:w="100" w:type="dxa"/>
              <w:left w:w="100" w:type="dxa"/>
              <w:bottom w:w="100" w:type="dxa"/>
              <w:right w:w="100" w:type="dxa"/>
            </w:tcMar>
          </w:tcPr>
          <w:p w14:paraId="24869A37"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Barker et al. 2019a &amp; b; </w:t>
            </w:r>
            <w:proofErr w:type="spellStart"/>
            <w:r>
              <w:rPr>
                <w:rFonts w:ascii="Times New Roman" w:eastAsia="Times New Roman" w:hAnsi="Times New Roman" w:cs="Times New Roman"/>
                <w:sz w:val="20"/>
                <w:szCs w:val="20"/>
              </w:rPr>
              <w:t>Wilmers</w:t>
            </w:r>
            <w:proofErr w:type="spellEnd"/>
            <w:r>
              <w:rPr>
                <w:rFonts w:ascii="Times New Roman" w:eastAsia="Times New Roman" w:hAnsi="Times New Roman" w:cs="Times New Roman"/>
                <w:sz w:val="20"/>
                <w:szCs w:val="20"/>
              </w:rPr>
              <w:t xml:space="preserve"> and Levi 2013</w:t>
            </w:r>
          </w:p>
        </w:tc>
      </w:tr>
      <w:tr w:rsidR="008A52A2" w14:paraId="349511B5" w14:textId="77777777" w:rsidTr="0012501B">
        <w:trPr>
          <w:trHeight w:val="440"/>
        </w:trPr>
        <w:tc>
          <w:tcPr>
            <w:tcW w:w="1665" w:type="dxa"/>
            <w:vMerge/>
            <w:shd w:val="clear" w:color="auto" w:fill="auto"/>
            <w:tcMar>
              <w:top w:w="100" w:type="dxa"/>
              <w:left w:w="100" w:type="dxa"/>
              <w:bottom w:w="100" w:type="dxa"/>
              <w:right w:w="100" w:type="dxa"/>
            </w:tcMar>
          </w:tcPr>
          <w:p w14:paraId="05C0590D"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3F25094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Deliberate forage provisioning</w:t>
            </w:r>
          </w:p>
        </w:tc>
        <w:tc>
          <w:tcPr>
            <w:tcW w:w="2145" w:type="dxa"/>
            <w:shd w:val="clear" w:color="auto" w:fill="auto"/>
            <w:tcMar>
              <w:top w:w="100" w:type="dxa"/>
              <w:left w:w="100" w:type="dxa"/>
              <w:bottom w:w="100" w:type="dxa"/>
              <w:right w:w="100" w:type="dxa"/>
            </w:tcMar>
          </w:tcPr>
          <w:p w14:paraId="0AE20CE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Ungulate feed grounds decrease migratory distance and propensity</w:t>
            </w:r>
          </w:p>
        </w:tc>
        <w:tc>
          <w:tcPr>
            <w:tcW w:w="2235" w:type="dxa"/>
            <w:shd w:val="clear" w:color="auto" w:fill="auto"/>
            <w:tcMar>
              <w:top w:w="100" w:type="dxa"/>
              <w:left w:w="100" w:type="dxa"/>
              <w:bottom w:w="100" w:type="dxa"/>
              <w:right w:w="100" w:type="dxa"/>
            </w:tcMar>
          </w:tcPr>
          <w:p w14:paraId="1D15325D"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Access to feed grounds increases shifts away from migratory tactics</w:t>
            </w:r>
          </w:p>
        </w:tc>
        <w:tc>
          <w:tcPr>
            <w:tcW w:w="1890" w:type="dxa"/>
            <w:shd w:val="clear" w:color="auto" w:fill="auto"/>
            <w:tcMar>
              <w:top w:w="100" w:type="dxa"/>
              <w:left w:w="100" w:type="dxa"/>
              <w:bottom w:w="100" w:type="dxa"/>
              <w:right w:w="100" w:type="dxa"/>
            </w:tcMar>
          </w:tcPr>
          <w:p w14:paraId="5139E1B7"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Jones et al. 2014; Lewis and </w:t>
            </w:r>
            <w:proofErr w:type="spellStart"/>
            <w:r>
              <w:rPr>
                <w:rFonts w:ascii="Times New Roman" w:eastAsia="Times New Roman" w:hAnsi="Times New Roman" w:cs="Times New Roman"/>
                <w:sz w:val="20"/>
                <w:szCs w:val="20"/>
              </w:rPr>
              <w:t>Rongstad</w:t>
            </w:r>
            <w:proofErr w:type="spellEnd"/>
            <w:r>
              <w:rPr>
                <w:rFonts w:ascii="Times New Roman" w:eastAsia="Times New Roman" w:hAnsi="Times New Roman" w:cs="Times New Roman"/>
                <w:sz w:val="20"/>
                <w:szCs w:val="20"/>
              </w:rPr>
              <w:t xml:space="preserve"> 1998</w:t>
            </w:r>
          </w:p>
        </w:tc>
      </w:tr>
    </w:tbl>
    <w:p w14:paraId="03E8D546" w14:textId="77777777" w:rsidR="008A52A2" w:rsidRDefault="008A52A2" w:rsidP="00723C88">
      <w:pPr>
        <w:rPr>
          <w:rFonts w:ascii="Times New Roman" w:eastAsia="Times New Roman" w:hAnsi="Times New Roman" w:cs="Times New Roman"/>
          <w:b/>
          <w:bCs/>
          <w:color w:val="000000" w:themeColor="text1"/>
          <w:sz w:val="24"/>
          <w:szCs w:val="24"/>
        </w:rPr>
      </w:pPr>
    </w:p>
    <w:p w14:paraId="4498B0CA" w14:textId="77777777" w:rsidR="00CD45DE" w:rsidRDefault="00CD45DE" w:rsidP="00CD45D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Table 1. Hypotheses, explanations and predictions regarding the causes and directionality of individual elk switching among migratory tactics in the Greater Yellowstone Ecosystem, USA.</w:t>
      </w:r>
    </w:p>
    <w:p w14:paraId="1B070392" w14:textId="77777777" w:rsidR="00CD45DE" w:rsidRDefault="00CD45DE" w:rsidP="00723C88">
      <w:pPr>
        <w:rPr>
          <w:rFonts w:ascii="Times New Roman" w:eastAsia="Times New Roman" w:hAnsi="Times New Roman" w:cs="Times New Roman"/>
          <w:b/>
          <w:bCs/>
          <w:color w:val="000000" w:themeColor="text1"/>
          <w:sz w:val="24"/>
          <w:szCs w:val="24"/>
        </w:rPr>
      </w:pPr>
    </w:p>
    <w:p w14:paraId="7AF6C24D" w14:textId="77777777" w:rsidR="005A0C21" w:rsidRDefault="005A0C21" w:rsidP="00723C8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Figure Captions</w:t>
      </w:r>
    </w:p>
    <w:p w14:paraId="6542AE43" w14:textId="1F85C72C" w:rsidR="00B51F6A" w:rsidRPr="00EF0AA1" w:rsidRDefault="00B51F6A" w:rsidP="00EF0AA1">
      <w:pPr>
        <w:spacing w:before="200"/>
        <w:rPr>
          <w:rFonts w:ascii="Times New Roman" w:eastAsia="Times New Roman" w:hAnsi="Times New Roman" w:cs="Times New Roman"/>
          <w:sz w:val="24"/>
          <w:szCs w:val="24"/>
        </w:rPr>
      </w:pPr>
      <w:r w:rsidRPr="00B51F6A">
        <w:rPr>
          <w:rFonts w:ascii="Times New Roman" w:eastAsia="Times New Roman" w:hAnsi="Times New Roman" w:cs="Times New Roman"/>
          <w:sz w:val="24"/>
          <w:szCs w:val="24"/>
        </w:rPr>
        <w:t>Figure 1. Map of study area across the Greater Yellowstone Ecosystem (GYE), with the Greater Yellowstone Ecosystem level migratory portfolio (inset) and example yearlong paths from each of the 4 migratory movement tactics identified across the area (resident [R; purple], short-distance migrant [SDM; pink], elevational migrant [E</w:t>
      </w:r>
      <w:r w:rsidR="004F77BD">
        <w:rPr>
          <w:rFonts w:ascii="Times New Roman" w:eastAsia="Times New Roman" w:hAnsi="Times New Roman" w:cs="Times New Roman"/>
          <w:sz w:val="24"/>
          <w:szCs w:val="24"/>
        </w:rPr>
        <w:t xml:space="preserve">lev. </w:t>
      </w:r>
      <w:r w:rsidRPr="00B51F6A">
        <w:rPr>
          <w:rFonts w:ascii="Times New Roman" w:eastAsia="Times New Roman" w:hAnsi="Times New Roman" w:cs="Times New Roman"/>
          <w:sz w:val="24"/>
          <w:szCs w:val="24"/>
        </w:rPr>
        <w:t>M; green], and long-distance migrant [LDM; orange].</w:t>
      </w:r>
    </w:p>
    <w:p w14:paraId="1E6C2C61" w14:textId="784A65E2" w:rsidR="00FD782B" w:rsidRDefault="00FD782B" w:rsidP="0070283B">
      <w:pPr>
        <w:spacing w:before="200"/>
        <w:rPr>
          <w:rFonts w:ascii="Times New Roman" w:eastAsia="Times New Roman" w:hAnsi="Times New Roman" w:cs="Times New Roman"/>
          <w:sz w:val="24"/>
          <w:szCs w:val="24"/>
        </w:rPr>
      </w:pPr>
      <w:r w:rsidRPr="00FD782B">
        <w:rPr>
          <w:rFonts w:ascii="Times New Roman" w:eastAsia="Times New Roman" w:hAnsi="Times New Roman" w:cs="Times New Roman"/>
          <w:sz w:val="24"/>
          <w:szCs w:val="24"/>
        </w:rPr>
        <w:t>Figure 2. Direction and frequency of migratory switching behavior from one year (left axis) to the next (right axis) over 478 consecutive elk-years across the Greater Yellowstone Ecosystem, USA, 2006-2020. For each tactic, the numbers on the left side represent the number of individuals that switched tactics (top) and the total number of individuals that began a set of consecutive years with that tactic (bottom). The numbers on the right side represent the number of individuals that switch to that particular tactic. Elevational migrants (EM) switched tactics most often (38% of opportunities); residents (R) switched in 26% of chances; Short</w:t>
      </w:r>
      <w:ins w:id="232" w:author="Gabe Zuckerman" w:date="2023-01-06T09:24:00Z">
        <w:r w:rsidR="00E14D9F">
          <w:rPr>
            <w:rFonts w:ascii="Times New Roman" w:eastAsia="Times New Roman" w:hAnsi="Times New Roman" w:cs="Times New Roman"/>
            <w:sz w:val="24"/>
            <w:szCs w:val="24"/>
          </w:rPr>
          <w:t>-</w:t>
        </w:r>
      </w:ins>
      <w:del w:id="233" w:author="Gabe Zuckerman" w:date="2023-01-06T09:24:00Z">
        <w:r w:rsidRPr="00FD782B" w:rsidDel="00E14D9F">
          <w:rPr>
            <w:rFonts w:ascii="Times New Roman" w:eastAsia="Times New Roman" w:hAnsi="Times New Roman" w:cs="Times New Roman"/>
            <w:sz w:val="24"/>
            <w:szCs w:val="24"/>
          </w:rPr>
          <w:delText xml:space="preserve"> </w:delText>
        </w:r>
      </w:del>
      <w:r w:rsidRPr="00FD782B">
        <w:rPr>
          <w:rFonts w:ascii="Times New Roman" w:eastAsia="Times New Roman" w:hAnsi="Times New Roman" w:cs="Times New Roman"/>
          <w:sz w:val="24"/>
          <w:szCs w:val="24"/>
        </w:rPr>
        <w:t>distance migrants (SDM) in 16% of chances and long</w:t>
      </w:r>
      <w:ins w:id="234" w:author="Gabe Zuckerman" w:date="2023-01-06T09:24:00Z">
        <w:r w:rsidR="00E14D9F">
          <w:rPr>
            <w:rFonts w:ascii="Times New Roman" w:eastAsia="Times New Roman" w:hAnsi="Times New Roman" w:cs="Times New Roman"/>
            <w:sz w:val="24"/>
            <w:szCs w:val="24"/>
          </w:rPr>
          <w:t>-</w:t>
        </w:r>
      </w:ins>
      <w:del w:id="235" w:author="Gabe Zuckerman" w:date="2023-01-06T09:24:00Z">
        <w:r w:rsidRPr="00FD782B" w:rsidDel="00E14D9F">
          <w:rPr>
            <w:rFonts w:ascii="Times New Roman" w:eastAsia="Times New Roman" w:hAnsi="Times New Roman" w:cs="Times New Roman"/>
            <w:sz w:val="24"/>
            <w:szCs w:val="24"/>
          </w:rPr>
          <w:delText xml:space="preserve"> </w:delText>
        </w:r>
      </w:del>
      <w:r w:rsidRPr="00FD782B">
        <w:rPr>
          <w:rFonts w:ascii="Times New Roman" w:eastAsia="Times New Roman" w:hAnsi="Times New Roman" w:cs="Times New Roman"/>
          <w:sz w:val="24"/>
          <w:szCs w:val="24"/>
        </w:rPr>
        <w:t>distance migrants (LDM) in 12.5% of chances. Most changes only moved a single step along the migratory continuum (</w:t>
      </w:r>
      <w:proofErr w:type="gramStart"/>
      <w:r w:rsidRPr="00FD782B">
        <w:rPr>
          <w:rFonts w:ascii="Times New Roman" w:eastAsia="Times New Roman" w:hAnsi="Times New Roman" w:cs="Times New Roman"/>
          <w:sz w:val="24"/>
          <w:szCs w:val="24"/>
        </w:rPr>
        <w:t>e.g.</w:t>
      </w:r>
      <w:proofErr w:type="gramEnd"/>
      <w:r w:rsidRPr="00FD782B">
        <w:rPr>
          <w:rFonts w:ascii="Times New Roman" w:eastAsia="Times New Roman" w:hAnsi="Times New Roman" w:cs="Times New Roman"/>
          <w:sz w:val="24"/>
          <w:szCs w:val="24"/>
        </w:rPr>
        <w:t xml:space="preserve"> R to SDM or R to EM, as opposed to R to LDM or LDM to R), although there were two instances of extreme (LDM to R or vice versa) switches.</w:t>
      </w:r>
    </w:p>
    <w:p w14:paraId="233D3F9D" w14:textId="07D0CB93" w:rsidR="0070283B" w:rsidRPr="00B51F6A" w:rsidRDefault="0070283B" w:rsidP="00B51F6A">
      <w:pPr>
        <w:spacing w:before="200"/>
        <w:rPr>
          <w:rFonts w:ascii="Times New Roman" w:eastAsia="Times New Roman" w:hAnsi="Times New Roman" w:cs="Times New Roman"/>
          <w:sz w:val="24"/>
          <w:szCs w:val="24"/>
        </w:rPr>
      </w:pPr>
      <w:r w:rsidRPr="0070283B">
        <w:rPr>
          <w:rFonts w:ascii="Times New Roman" w:eastAsia="Times New Roman" w:hAnsi="Times New Roman" w:cs="Times New Roman"/>
          <w:sz w:val="24"/>
          <w:szCs w:val="24"/>
        </w:rPr>
        <w:t xml:space="preserve">Figure </w:t>
      </w:r>
      <w:r w:rsidR="003F2FC6">
        <w:rPr>
          <w:rFonts w:ascii="Times New Roman" w:eastAsia="Times New Roman" w:hAnsi="Times New Roman" w:cs="Times New Roman"/>
          <w:sz w:val="24"/>
          <w:szCs w:val="24"/>
        </w:rPr>
        <w:t>3</w:t>
      </w:r>
      <w:r w:rsidRPr="0070283B">
        <w:rPr>
          <w:rFonts w:ascii="Times New Roman" w:eastAsia="Times New Roman" w:hAnsi="Times New Roman" w:cs="Times New Roman"/>
          <w:sz w:val="24"/>
          <w:szCs w:val="24"/>
        </w:rPr>
        <w:t>. Predicted rates of switching from an elevational migration tactic for elk in the Greater Yellowstone Ecosystem, USA, 2006-2020 (based on 41 switches in 108 sets of consecutive years). Elk in herds with high movement tactic diversity were more likely to switch at higher levels of winter range development, whereas those in herds with low or average values were more likely to switch at lower levels of development. The rug plots show the distribution of data used to fit the models, with bars on the top indicating switch events and bars on the bottom indicating non-switching events.</w:t>
      </w:r>
    </w:p>
    <w:p w14:paraId="01DA361A" w14:textId="229C4829" w:rsidR="00C76247" w:rsidRDefault="00DC1D73" w:rsidP="00A16C22">
      <w:pPr>
        <w:spacing w:before="200"/>
      </w:pPr>
      <w:r w:rsidRPr="00DC1D73">
        <w:rPr>
          <w:rFonts w:ascii="Times New Roman" w:eastAsia="Times New Roman" w:hAnsi="Times New Roman" w:cs="Times New Roman"/>
          <w:sz w:val="24"/>
          <w:szCs w:val="24"/>
        </w:rPr>
        <w:t xml:space="preserve">Figure </w:t>
      </w:r>
      <w:r w:rsidR="003F2FC6">
        <w:rPr>
          <w:rFonts w:ascii="Times New Roman" w:eastAsia="Times New Roman" w:hAnsi="Times New Roman" w:cs="Times New Roman"/>
          <w:sz w:val="24"/>
          <w:szCs w:val="24"/>
        </w:rPr>
        <w:t>4</w:t>
      </w:r>
      <w:r w:rsidRPr="00DC1D73">
        <w:rPr>
          <w:rFonts w:ascii="Times New Roman" w:eastAsia="Times New Roman" w:hAnsi="Times New Roman" w:cs="Times New Roman"/>
          <w:sz w:val="24"/>
          <w:szCs w:val="24"/>
        </w:rPr>
        <w:t>. Predicted switch rates of long-distance migrants in the Greater Yellowstone Ecosystem, USA, 2006-2020 (based on 17 switches in 91 sets of consecutive years). LDM in herds with low or average movement tactic diversity levels were much more likely to switch at higher winter range snow depths. LDM in herds with high movement tactic diversity levels were much more likely to switch at low or intermediate levels of snow in the winter range. The rug plots show the distribution of data used to fit the models, with bars on the top indicating switch events and bars on the bottom indicating non-switching event</w:t>
      </w:r>
      <w:r w:rsidR="00A16C22">
        <w:rPr>
          <w:rFonts w:ascii="Times New Roman" w:eastAsia="Times New Roman" w:hAnsi="Times New Roman" w:cs="Times New Roman"/>
          <w:sz w:val="24"/>
          <w:szCs w:val="24"/>
        </w:rPr>
        <w:t>.</w:t>
      </w:r>
    </w:p>
    <w:sectPr w:rsidR="00C76247" w:rsidSect="00655DA5">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be Zuckerman" w:date="2023-01-06T07:58:00Z" w:initials="GZ">
    <w:p w14:paraId="5481416D" w14:textId="4C3F2DB7" w:rsidR="00005180" w:rsidRDefault="00005180">
      <w:pPr>
        <w:pStyle w:val="CommentText"/>
      </w:pPr>
      <w:r>
        <w:rPr>
          <w:rStyle w:val="CommentReference"/>
        </w:rPr>
        <w:annotationRef/>
      </w:r>
      <w:r>
        <w:t>Switches in migratory?</w:t>
      </w:r>
    </w:p>
  </w:comment>
  <w:comment w:id="6" w:author="Kristin Barker" w:date="2023-01-05T15:08:00Z" w:initials="KB">
    <w:p w14:paraId="2D5C0D88" w14:textId="77777777" w:rsidR="001F1C5D" w:rsidRDefault="001F1C5D" w:rsidP="005628E2">
      <w:pPr>
        <w:pStyle w:val="CommentText"/>
      </w:pPr>
      <w:r>
        <w:rPr>
          <w:rStyle w:val="CommentReference"/>
        </w:rPr>
        <w:annotationRef/>
      </w:r>
      <w:r>
        <w:t>I'd delete this</w:t>
      </w:r>
    </w:p>
  </w:comment>
  <w:comment w:id="16" w:author="Gabe Zuckerman" w:date="2023-01-06T07:48:00Z" w:initials="GZ">
    <w:p w14:paraId="5EFEB9D3" w14:textId="01A3FDA8" w:rsidR="00F567AD" w:rsidRDefault="00F567AD">
      <w:pPr>
        <w:pStyle w:val="CommentText"/>
      </w:pPr>
      <w:r>
        <w:rPr>
          <w:rStyle w:val="CommentReference"/>
        </w:rPr>
        <w:annotationRef/>
      </w:r>
      <w:r>
        <w:t>Check sentiment of these with comment in line 12</w:t>
      </w:r>
    </w:p>
  </w:comment>
  <w:comment w:id="126" w:author="Kristin Barker" w:date="2023-01-05T16:12:00Z" w:initials="KB">
    <w:p w14:paraId="52B7FFBE" w14:textId="77777777" w:rsidR="005C6226" w:rsidRDefault="005C6226" w:rsidP="00642596">
      <w:pPr>
        <w:pStyle w:val="CommentText"/>
      </w:pPr>
      <w:r>
        <w:rPr>
          <w:rStyle w:val="CommentReference"/>
        </w:rPr>
        <w:annotationRef/>
      </w:r>
      <w:r>
        <w:t>I cut this because honestly with the sample size we had, we could have done multiple models that also looked at the behaviors that the elk switched to. No need to remind anyone that we didn't do that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81416D" w15:done="0"/>
  <w15:commentEx w15:paraId="2D5C0D88" w15:done="0"/>
  <w15:commentEx w15:paraId="5EFEB9D3" w15:done="0"/>
  <w15:commentEx w15:paraId="52B7FF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25319" w16cex:dateUtc="2023-01-06T15:58:00Z"/>
  <w16cex:commentExtensible w16cex:durableId="27616661" w16cex:dateUtc="2023-01-05T23:08:00Z"/>
  <w16cex:commentExtensible w16cex:durableId="276250E1" w16cex:dateUtc="2023-01-06T15:48:00Z"/>
  <w16cex:commentExtensible w16cex:durableId="27617581" w16cex:dateUtc="2023-01-06T0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81416D" w16cid:durableId="27625319"/>
  <w16cid:commentId w16cid:paraId="2D5C0D88" w16cid:durableId="27616661"/>
  <w16cid:commentId w16cid:paraId="5EFEB9D3" w16cid:durableId="276250E1"/>
  <w16cid:commentId w16cid:paraId="52B7FFBE" w16cid:durableId="276175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46892" w14:textId="77777777" w:rsidR="00C46013" w:rsidRDefault="00C46013" w:rsidP="00A16C22">
      <w:pPr>
        <w:spacing w:line="240" w:lineRule="auto"/>
      </w:pPr>
      <w:r>
        <w:separator/>
      </w:r>
    </w:p>
  </w:endnote>
  <w:endnote w:type="continuationSeparator" w:id="0">
    <w:p w14:paraId="1EB2DA3D" w14:textId="77777777" w:rsidR="00C46013" w:rsidRDefault="00C46013" w:rsidP="00A16C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n">
    <w:altName w:val="Cambria"/>
    <w:panose1 w:val="020B0604020202020204"/>
    <w:charset w:val="00"/>
    <w:family w:val="roman"/>
    <w:notTrueType/>
    <w:pitch w:val="default"/>
  </w:font>
  <w:font w:name="Frank Ruhl Libre">
    <w:panose1 w:val="00000500000000000000"/>
    <w:charset w:val="B1"/>
    <w:family w:val="auto"/>
    <w:pitch w:val="variable"/>
    <w:sig w:usb0="00000807" w:usb1="40000001" w:usb2="00000000" w:usb3="00000000" w:csb0="000000A3"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1A807" w14:textId="77777777" w:rsidR="00C46013" w:rsidRDefault="00C46013" w:rsidP="00A16C22">
      <w:pPr>
        <w:spacing w:line="240" w:lineRule="auto"/>
      </w:pPr>
      <w:r>
        <w:separator/>
      </w:r>
    </w:p>
  </w:footnote>
  <w:footnote w:type="continuationSeparator" w:id="0">
    <w:p w14:paraId="060B7800" w14:textId="77777777" w:rsidR="00C46013" w:rsidRDefault="00C46013" w:rsidP="00A16C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1DBC"/>
    <w:multiLevelType w:val="hybridMultilevel"/>
    <w:tmpl w:val="D0F24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06169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e Zuckerman">
    <w15:presenceInfo w15:providerId="Windows Live" w15:userId="da7925395d9c2754"/>
  </w15:person>
  <w15:person w15:author="Kristin Barker">
    <w15:presenceInfo w15:providerId="Windows Live" w15:userId="05adacf595a247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247"/>
    <w:rsid w:val="00005180"/>
    <w:rsid w:val="00006539"/>
    <w:rsid w:val="00007DC0"/>
    <w:rsid w:val="00011A26"/>
    <w:rsid w:val="00030FA4"/>
    <w:rsid w:val="00031095"/>
    <w:rsid w:val="000345CE"/>
    <w:rsid w:val="00036D9F"/>
    <w:rsid w:val="00042332"/>
    <w:rsid w:val="00042AFF"/>
    <w:rsid w:val="00046C72"/>
    <w:rsid w:val="0005008C"/>
    <w:rsid w:val="000561BB"/>
    <w:rsid w:val="000629FD"/>
    <w:rsid w:val="00066E39"/>
    <w:rsid w:val="0007422A"/>
    <w:rsid w:val="00074682"/>
    <w:rsid w:val="00090F45"/>
    <w:rsid w:val="000A21D3"/>
    <w:rsid w:val="000B7E2E"/>
    <w:rsid w:val="000C279E"/>
    <w:rsid w:val="000C2F43"/>
    <w:rsid w:val="000C4E3C"/>
    <w:rsid w:val="000E005E"/>
    <w:rsid w:val="000F1051"/>
    <w:rsid w:val="000F5FB3"/>
    <w:rsid w:val="001017C5"/>
    <w:rsid w:val="00106A46"/>
    <w:rsid w:val="00115481"/>
    <w:rsid w:val="001246A1"/>
    <w:rsid w:val="0012504B"/>
    <w:rsid w:val="001337A8"/>
    <w:rsid w:val="00135A4A"/>
    <w:rsid w:val="001437C1"/>
    <w:rsid w:val="00146B91"/>
    <w:rsid w:val="00150CD4"/>
    <w:rsid w:val="001770D5"/>
    <w:rsid w:val="00186CD9"/>
    <w:rsid w:val="001B053D"/>
    <w:rsid w:val="001B4892"/>
    <w:rsid w:val="001C0974"/>
    <w:rsid w:val="001D0654"/>
    <w:rsid w:val="001F0044"/>
    <w:rsid w:val="001F1C5D"/>
    <w:rsid w:val="00204329"/>
    <w:rsid w:val="0020719A"/>
    <w:rsid w:val="00214C8E"/>
    <w:rsid w:val="00222606"/>
    <w:rsid w:val="002250DE"/>
    <w:rsid w:val="00227F53"/>
    <w:rsid w:val="002324AF"/>
    <w:rsid w:val="0024798D"/>
    <w:rsid w:val="002630C5"/>
    <w:rsid w:val="00264642"/>
    <w:rsid w:val="00277E85"/>
    <w:rsid w:val="00282970"/>
    <w:rsid w:val="00285EF8"/>
    <w:rsid w:val="002906D2"/>
    <w:rsid w:val="002A1E58"/>
    <w:rsid w:val="002A6C22"/>
    <w:rsid w:val="002B126E"/>
    <w:rsid w:val="002B37CF"/>
    <w:rsid w:val="002B70D4"/>
    <w:rsid w:val="002C3020"/>
    <w:rsid w:val="002C3557"/>
    <w:rsid w:val="002D2EA2"/>
    <w:rsid w:val="002E4BB8"/>
    <w:rsid w:val="002E6701"/>
    <w:rsid w:val="002F0BAF"/>
    <w:rsid w:val="002F24DD"/>
    <w:rsid w:val="002F2F8C"/>
    <w:rsid w:val="002F4C36"/>
    <w:rsid w:val="00301B25"/>
    <w:rsid w:val="00305728"/>
    <w:rsid w:val="00317A91"/>
    <w:rsid w:val="003219E4"/>
    <w:rsid w:val="00330AF3"/>
    <w:rsid w:val="003315E1"/>
    <w:rsid w:val="00337116"/>
    <w:rsid w:val="00341638"/>
    <w:rsid w:val="00343D78"/>
    <w:rsid w:val="00347628"/>
    <w:rsid w:val="0035253B"/>
    <w:rsid w:val="00354C01"/>
    <w:rsid w:val="00354C9E"/>
    <w:rsid w:val="00360AAA"/>
    <w:rsid w:val="003642F6"/>
    <w:rsid w:val="00364BB1"/>
    <w:rsid w:val="0037197A"/>
    <w:rsid w:val="00372E66"/>
    <w:rsid w:val="00392FD7"/>
    <w:rsid w:val="00394A47"/>
    <w:rsid w:val="003A0D69"/>
    <w:rsid w:val="003A238B"/>
    <w:rsid w:val="003C38CA"/>
    <w:rsid w:val="003D46F7"/>
    <w:rsid w:val="003D744C"/>
    <w:rsid w:val="003F2FC6"/>
    <w:rsid w:val="003F55DE"/>
    <w:rsid w:val="0040000F"/>
    <w:rsid w:val="0040583B"/>
    <w:rsid w:val="004361E5"/>
    <w:rsid w:val="00442FA2"/>
    <w:rsid w:val="00443977"/>
    <w:rsid w:val="00445015"/>
    <w:rsid w:val="0044690E"/>
    <w:rsid w:val="0046581C"/>
    <w:rsid w:val="0047108B"/>
    <w:rsid w:val="00471A63"/>
    <w:rsid w:val="00477516"/>
    <w:rsid w:val="00482E6E"/>
    <w:rsid w:val="004912EA"/>
    <w:rsid w:val="004A6B3D"/>
    <w:rsid w:val="004B00A0"/>
    <w:rsid w:val="004B5F0F"/>
    <w:rsid w:val="004C2BE9"/>
    <w:rsid w:val="004E7B01"/>
    <w:rsid w:val="004F2415"/>
    <w:rsid w:val="004F6B5F"/>
    <w:rsid w:val="004F77BD"/>
    <w:rsid w:val="00507DD2"/>
    <w:rsid w:val="0052796A"/>
    <w:rsid w:val="005439E0"/>
    <w:rsid w:val="005444DC"/>
    <w:rsid w:val="0055068A"/>
    <w:rsid w:val="005521D8"/>
    <w:rsid w:val="00554956"/>
    <w:rsid w:val="00554D72"/>
    <w:rsid w:val="00570734"/>
    <w:rsid w:val="0057265B"/>
    <w:rsid w:val="005808A9"/>
    <w:rsid w:val="0059183A"/>
    <w:rsid w:val="00595F56"/>
    <w:rsid w:val="005A0701"/>
    <w:rsid w:val="005A0C21"/>
    <w:rsid w:val="005B7294"/>
    <w:rsid w:val="005B76C5"/>
    <w:rsid w:val="005C0179"/>
    <w:rsid w:val="005C3338"/>
    <w:rsid w:val="005C38FD"/>
    <w:rsid w:val="005C6226"/>
    <w:rsid w:val="005D16D3"/>
    <w:rsid w:val="005E4063"/>
    <w:rsid w:val="005E4AD9"/>
    <w:rsid w:val="005F1EF4"/>
    <w:rsid w:val="005F3E0D"/>
    <w:rsid w:val="005F506C"/>
    <w:rsid w:val="005F7BCC"/>
    <w:rsid w:val="0060059A"/>
    <w:rsid w:val="00601B1B"/>
    <w:rsid w:val="00602A6C"/>
    <w:rsid w:val="00602FA0"/>
    <w:rsid w:val="00606193"/>
    <w:rsid w:val="00611B19"/>
    <w:rsid w:val="00615557"/>
    <w:rsid w:val="00632D1F"/>
    <w:rsid w:val="00636896"/>
    <w:rsid w:val="0063754F"/>
    <w:rsid w:val="00644836"/>
    <w:rsid w:val="006514D9"/>
    <w:rsid w:val="00655DA5"/>
    <w:rsid w:val="006607DA"/>
    <w:rsid w:val="00662645"/>
    <w:rsid w:val="00666E41"/>
    <w:rsid w:val="00673BAD"/>
    <w:rsid w:val="00691394"/>
    <w:rsid w:val="00692218"/>
    <w:rsid w:val="00692B8E"/>
    <w:rsid w:val="006953C5"/>
    <w:rsid w:val="00695796"/>
    <w:rsid w:val="006967FC"/>
    <w:rsid w:val="006A47B2"/>
    <w:rsid w:val="006A7A52"/>
    <w:rsid w:val="006A7BF4"/>
    <w:rsid w:val="006B1936"/>
    <w:rsid w:val="006B4953"/>
    <w:rsid w:val="006C031B"/>
    <w:rsid w:val="006F0ED2"/>
    <w:rsid w:val="00700248"/>
    <w:rsid w:val="0070283B"/>
    <w:rsid w:val="00707434"/>
    <w:rsid w:val="00711F95"/>
    <w:rsid w:val="00723C88"/>
    <w:rsid w:val="00727226"/>
    <w:rsid w:val="007441F1"/>
    <w:rsid w:val="00754AA5"/>
    <w:rsid w:val="00755220"/>
    <w:rsid w:val="00767EBF"/>
    <w:rsid w:val="00774F3B"/>
    <w:rsid w:val="00774F3D"/>
    <w:rsid w:val="0077568F"/>
    <w:rsid w:val="00782CBB"/>
    <w:rsid w:val="007970AE"/>
    <w:rsid w:val="007A6B55"/>
    <w:rsid w:val="007A7461"/>
    <w:rsid w:val="007C3191"/>
    <w:rsid w:val="007E3013"/>
    <w:rsid w:val="007E4868"/>
    <w:rsid w:val="007F22D1"/>
    <w:rsid w:val="0080192E"/>
    <w:rsid w:val="008131A1"/>
    <w:rsid w:val="00826E95"/>
    <w:rsid w:val="008275C6"/>
    <w:rsid w:val="00836405"/>
    <w:rsid w:val="00837E24"/>
    <w:rsid w:val="00841D5E"/>
    <w:rsid w:val="008707B0"/>
    <w:rsid w:val="008750D7"/>
    <w:rsid w:val="008755FC"/>
    <w:rsid w:val="00884584"/>
    <w:rsid w:val="008A0449"/>
    <w:rsid w:val="008A52A2"/>
    <w:rsid w:val="008A57C0"/>
    <w:rsid w:val="008B3587"/>
    <w:rsid w:val="008D5289"/>
    <w:rsid w:val="008E28B4"/>
    <w:rsid w:val="008E5E3F"/>
    <w:rsid w:val="008E7F5E"/>
    <w:rsid w:val="008F14E9"/>
    <w:rsid w:val="008F5B54"/>
    <w:rsid w:val="009071AC"/>
    <w:rsid w:val="00911DBE"/>
    <w:rsid w:val="009162A2"/>
    <w:rsid w:val="009351C8"/>
    <w:rsid w:val="00944763"/>
    <w:rsid w:val="00946B04"/>
    <w:rsid w:val="009608F2"/>
    <w:rsid w:val="00960C9D"/>
    <w:rsid w:val="00961A45"/>
    <w:rsid w:val="00962D04"/>
    <w:rsid w:val="00977274"/>
    <w:rsid w:val="009776AD"/>
    <w:rsid w:val="009A0EA1"/>
    <w:rsid w:val="009B0948"/>
    <w:rsid w:val="009B2936"/>
    <w:rsid w:val="009B39EE"/>
    <w:rsid w:val="009C31F4"/>
    <w:rsid w:val="009C5B13"/>
    <w:rsid w:val="009C6628"/>
    <w:rsid w:val="009D6D3A"/>
    <w:rsid w:val="009D7F27"/>
    <w:rsid w:val="009E2A18"/>
    <w:rsid w:val="009F14A5"/>
    <w:rsid w:val="009F2299"/>
    <w:rsid w:val="009F67CF"/>
    <w:rsid w:val="009F6D61"/>
    <w:rsid w:val="00A16C22"/>
    <w:rsid w:val="00A1780D"/>
    <w:rsid w:val="00A50302"/>
    <w:rsid w:val="00A506C9"/>
    <w:rsid w:val="00A53E50"/>
    <w:rsid w:val="00A63447"/>
    <w:rsid w:val="00A7491C"/>
    <w:rsid w:val="00A81346"/>
    <w:rsid w:val="00AB6423"/>
    <w:rsid w:val="00AB7D80"/>
    <w:rsid w:val="00AD1D06"/>
    <w:rsid w:val="00AD306F"/>
    <w:rsid w:val="00AD43B3"/>
    <w:rsid w:val="00AE2B0B"/>
    <w:rsid w:val="00AE42AF"/>
    <w:rsid w:val="00AF08C1"/>
    <w:rsid w:val="00AF1719"/>
    <w:rsid w:val="00AF2DB0"/>
    <w:rsid w:val="00B04404"/>
    <w:rsid w:val="00B0561A"/>
    <w:rsid w:val="00B3163F"/>
    <w:rsid w:val="00B3291C"/>
    <w:rsid w:val="00B33948"/>
    <w:rsid w:val="00B41D80"/>
    <w:rsid w:val="00B440CE"/>
    <w:rsid w:val="00B510C2"/>
    <w:rsid w:val="00B513FC"/>
    <w:rsid w:val="00B51F6A"/>
    <w:rsid w:val="00B5284D"/>
    <w:rsid w:val="00B561C0"/>
    <w:rsid w:val="00B577D8"/>
    <w:rsid w:val="00B70574"/>
    <w:rsid w:val="00B777CD"/>
    <w:rsid w:val="00B91665"/>
    <w:rsid w:val="00B9169A"/>
    <w:rsid w:val="00B9313B"/>
    <w:rsid w:val="00B9355D"/>
    <w:rsid w:val="00B94C5B"/>
    <w:rsid w:val="00BC1CDF"/>
    <w:rsid w:val="00BD461D"/>
    <w:rsid w:val="00BD5CEA"/>
    <w:rsid w:val="00BD7E72"/>
    <w:rsid w:val="00BE5CA2"/>
    <w:rsid w:val="00BE6E5D"/>
    <w:rsid w:val="00C0099A"/>
    <w:rsid w:val="00C04A48"/>
    <w:rsid w:val="00C05C97"/>
    <w:rsid w:val="00C113EB"/>
    <w:rsid w:val="00C16166"/>
    <w:rsid w:val="00C27A86"/>
    <w:rsid w:val="00C331AA"/>
    <w:rsid w:val="00C34DAA"/>
    <w:rsid w:val="00C46013"/>
    <w:rsid w:val="00C54A39"/>
    <w:rsid w:val="00C55858"/>
    <w:rsid w:val="00C60238"/>
    <w:rsid w:val="00C71704"/>
    <w:rsid w:val="00C72CD8"/>
    <w:rsid w:val="00C76247"/>
    <w:rsid w:val="00CB53E0"/>
    <w:rsid w:val="00CB71AC"/>
    <w:rsid w:val="00CC3975"/>
    <w:rsid w:val="00CC7C50"/>
    <w:rsid w:val="00CD45DE"/>
    <w:rsid w:val="00CD5DCF"/>
    <w:rsid w:val="00CE155F"/>
    <w:rsid w:val="00CE37AA"/>
    <w:rsid w:val="00CF32A4"/>
    <w:rsid w:val="00CF4CC2"/>
    <w:rsid w:val="00D00EE9"/>
    <w:rsid w:val="00D04210"/>
    <w:rsid w:val="00D10D56"/>
    <w:rsid w:val="00D24916"/>
    <w:rsid w:val="00D26934"/>
    <w:rsid w:val="00D312EC"/>
    <w:rsid w:val="00D42412"/>
    <w:rsid w:val="00D6307D"/>
    <w:rsid w:val="00D75CF0"/>
    <w:rsid w:val="00D77601"/>
    <w:rsid w:val="00D86959"/>
    <w:rsid w:val="00D87C78"/>
    <w:rsid w:val="00D94060"/>
    <w:rsid w:val="00D958D6"/>
    <w:rsid w:val="00D96245"/>
    <w:rsid w:val="00DA235E"/>
    <w:rsid w:val="00DA58C0"/>
    <w:rsid w:val="00DA7F62"/>
    <w:rsid w:val="00DC1D73"/>
    <w:rsid w:val="00DD6104"/>
    <w:rsid w:val="00DE2A50"/>
    <w:rsid w:val="00DF59DE"/>
    <w:rsid w:val="00E1073B"/>
    <w:rsid w:val="00E11438"/>
    <w:rsid w:val="00E14D9F"/>
    <w:rsid w:val="00E178AF"/>
    <w:rsid w:val="00E2021F"/>
    <w:rsid w:val="00E212E5"/>
    <w:rsid w:val="00E24BFD"/>
    <w:rsid w:val="00E267C6"/>
    <w:rsid w:val="00E52913"/>
    <w:rsid w:val="00E61A97"/>
    <w:rsid w:val="00E64B5A"/>
    <w:rsid w:val="00E64D91"/>
    <w:rsid w:val="00E65A46"/>
    <w:rsid w:val="00E72BAD"/>
    <w:rsid w:val="00E9378F"/>
    <w:rsid w:val="00E95FF1"/>
    <w:rsid w:val="00E970A3"/>
    <w:rsid w:val="00EA1F56"/>
    <w:rsid w:val="00EA4DD7"/>
    <w:rsid w:val="00EB0FB4"/>
    <w:rsid w:val="00EB5B83"/>
    <w:rsid w:val="00EC0231"/>
    <w:rsid w:val="00EC03D1"/>
    <w:rsid w:val="00EC3D7C"/>
    <w:rsid w:val="00ED06F5"/>
    <w:rsid w:val="00ED0AE3"/>
    <w:rsid w:val="00ED3DC2"/>
    <w:rsid w:val="00EF0AA1"/>
    <w:rsid w:val="00EF3804"/>
    <w:rsid w:val="00EF5F76"/>
    <w:rsid w:val="00EF7619"/>
    <w:rsid w:val="00EF764C"/>
    <w:rsid w:val="00F12393"/>
    <w:rsid w:val="00F1518A"/>
    <w:rsid w:val="00F303B1"/>
    <w:rsid w:val="00F37337"/>
    <w:rsid w:val="00F567AD"/>
    <w:rsid w:val="00F61301"/>
    <w:rsid w:val="00F6207D"/>
    <w:rsid w:val="00F64115"/>
    <w:rsid w:val="00F66163"/>
    <w:rsid w:val="00F718AF"/>
    <w:rsid w:val="00F7328C"/>
    <w:rsid w:val="00F83A1E"/>
    <w:rsid w:val="00F87D48"/>
    <w:rsid w:val="00F90F5F"/>
    <w:rsid w:val="00F92AF8"/>
    <w:rsid w:val="00FD1E97"/>
    <w:rsid w:val="00FD782B"/>
    <w:rsid w:val="00FD7BB4"/>
    <w:rsid w:val="00FE3165"/>
    <w:rsid w:val="00FF6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36B6"/>
  <w15:docId w15:val="{29E8F174-080B-7040-8197-50C4F224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F32A4"/>
    <w:rPr>
      <w:sz w:val="16"/>
      <w:szCs w:val="16"/>
    </w:rPr>
  </w:style>
  <w:style w:type="paragraph" w:styleId="CommentText">
    <w:name w:val="annotation text"/>
    <w:basedOn w:val="Normal"/>
    <w:link w:val="CommentTextChar"/>
    <w:uiPriority w:val="99"/>
    <w:unhideWhenUsed/>
    <w:rsid w:val="00CF32A4"/>
    <w:pPr>
      <w:spacing w:line="240" w:lineRule="auto"/>
    </w:pPr>
    <w:rPr>
      <w:sz w:val="20"/>
      <w:szCs w:val="20"/>
    </w:rPr>
  </w:style>
  <w:style w:type="character" w:customStyle="1" w:styleId="CommentTextChar">
    <w:name w:val="Comment Text Char"/>
    <w:basedOn w:val="DefaultParagraphFont"/>
    <w:link w:val="CommentText"/>
    <w:uiPriority w:val="99"/>
    <w:rsid w:val="00CF32A4"/>
    <w:rPr>
      <w:sz w:val="20"/>
      <w:szCs w:val="20"/>
    </w:rPr>
  </w:style>
  <w:style w:type="paragraph" w:styleId="CommentSubject">
    <w:name w:val="annotation subject"/>
    <w:basedOn w:val="CommentText"/>
    <w:next w:val="CommentText"/>
    <w:link w:val="CommentSubjectChar"/>
    <w:uiPriority w:val="99"/>
    <w:semiHidden/>
    <w:unhideWhenUsed/>
    <w:rsid w:val="00CF32A4"/>
    <w:rPr>
      <w:b/>
      <w:bCs/>
    </w:rPr>
  </w:style>
  <w:style w:type="character" w:customStyle="1" w:styleId="CommentSubjectChar">
    <w:name w:val="Comment Subject Char"/>
    <w:basedOn w:val="CommentTextChar"/>
    <w:link w:val="CommentSubject"/>
    <w:uiPriority w:val="99"/>
    <w:semiHidden/>
    <w:rsid w:val="00CF32A4"/>
    <w:rPr>
      <w:b/>
      <w:bCs/>
      <w:sz w:val="20"/>
      <w:szCs w:val="20"/>
    </w:rPr>
  </w:style>
  <w:style w:type="paragraph" w:styleId="BalloonText">
    <w:name w:val="Balloon Text"/>
    <w:basedOn w:val="Normal"/>
    <w:link w:val="BalloonTextChar"/>
    <w:uiPriority w:val="99"/>
    <w:semiHidden/>
    <w:unhideWhenUsed/>
    <w:rsid w:val="00CF32A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2A4"/>
    <w:rPr>
      <w:rFonts w:ascii="Segoe UI" w:hAnsi="Segoe UI" w:cs="Segoe UI"/>
      <w:sz w:val="18"/>
      <w:szCs w:val="18"/>
    </w:rPr>
  </w:style>
  <w:style w:type="paragraph" w:styleId="Revision">
    <w:name w:val="Revision"/>
    <w:hidden/>
    <w:uiPriority w:val="99"/>
    <w:semiHidden/>
    <w:rsid w:val="000C4E3C"/>
    <w:pPr>
      <w:spacing w:line="240" w:lineRule="auto"/>
    </w:pPr>
  </w:style>
  <w:style w:type="character" w:styleId="LineNumber">
    <w:name w:val="line number"/>
    <w:basedOn w:val="DefaultParagraphFont"/>
    <w:uiPriority w:val="99"/>
    <w:semiHidden/>
    <w:unhideWhenUsed/>
    <w:rsid w:val="00CE37AA"/>
  </w:style>
  <w:style w:type="paragraph" w:styleId="NormalWeb">
    <w:name w:val="Normal (Web)"/>
    <w:basedOn w:val="Normal"/>
    <w:uiPriority w:val="99"/>
    <w:unhideWhenUsed/>
    <w:rsid w:val="00DA7F6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67EBF"/>
    <w:pPr>
      <w:ind w:left="720"/>
      <w:contextualSpacing/>
    </w:pPr>
  </w:style>
  <w:style w:type="character" w:styleId="Hyperlink">
    <w:name w:val="Hyperlink"/>
    <w:basedOn w:val="DefaultParagraphFont"/>
    <w:uiPriority w:val="99"/>
    <w:unhideWhenUsed/>
    <w:rsid w:val="00767EBF"/>
    <w:rPr>
      <w:color w:val="0000FF" w:themeColor="hyperlink"/>
      <w:u w:val="single"/>
    </w:rPr>
  </w:style>
  <w:style w:type="character" w:styleId="UnresolvedMention">
    <w:name w:val="Unresolved Mention"/>
    <w:basedOn w:val="DefaultParagraphFont"/>
    <w:uiPriority w:val="99"/>
    <w:semiHidden/>
    <w:unhideWhenUsed/>
    <w:rsid w:val="00767EBF"/>
    <w:rPr>
      <w:color w:val="605E5C"/>
      <w:shd w:val="clear" w:color="auto" w:fill="E1DFDD"/>
    </w:rPr>
  </w:style>
  <w:style w:type="character" w:customStyle="1" w:styleId="apple-converted-space">
    <w:name w:val="apple-converted-space"/>
    <w:basedOn w:val="DefaultParagraphFont"/>
    <w:rsid w:val="00CC3975"/>
  </w:style>
  <w:style w:type="character" w:styleId="FollowedHyperlink">
    <w:name w:val="FollowedHyperlink"/>
    <w:basedOn w:val="DefaultParagraphFont"/>
    <w:uiPriority w:val="99"/>
    <w:semiHidden/>
    <w:unhideWhenUsed/>
    <w:rsid w:val="00354C01"/>
    <w:rPr>
      <w:color w:val="800080" w:themeColor="followedHyperlink"/>
      <w:u w:val="single"/>
    </w:rPr>
  </w:style>
  <w:style w:type="paragraph" w:styleId="Header">
    <w:name w:val="header"/>
    <w:basedOn w:val="Normal"/>
    <w:link w:val="HeaderChar"/>
    <w:uiPriority w:val="99"/>
    <w:unhideWhenUsed/>
    <w:rsid w:val="00A16C22"/>
    <w:pPr>
      <w:tabs>
        <w:tab w:val="center" w:pos="4680"/>
        <w:tab w:val="right" w:pos="9360"/>
      </w:tabs>
      <w:spacing w:line="240" w:lineRule="auto"/>
    </w:pPr>
  </w:style>
  <w:style w:type="character" w:customStyle="1" w:styleId="HeaderChar">
    <w:name w:val="Header Char"/>
    <w:basedOn w:val="DefaultParagraphFont"/>
    <w:link w:val="Header"/>
    <w:uiPriority w:val="99"/>
    <w:rsid w:val="00A16C22"/>
  </w:style>
  <w:style w:type="paragraph" w:styleId="Footer">
    <w:name w:val="footer"/>
    <w:basedOn w:val="Normal"/>
    <w:link w:val="FooterChar"/>
    <w:uiPriority w:val="99"/>
    <w:unhideWhenUsed/>
    <w:rsid w:val="00A16C22"/>
    <w:pPr>
      <w:tabs>
        <w:tab w:val="center" w:pos="4680"/>
        <w:tab w:val="right" w:pos="9360"/>
      </w:tabs>
      <w:spacing w:line="240" w:lineRule="auto"/>
    </w:pPr>
  </w:style>
  <w:style w:type="character" w:customStyle="1" w:styleId="FooterChar">
    <w:name w:val="Footer Char"/>
    <w:basedOn w:val="DefaultParagraphFont"/>
    <w:link w:val="Footer"/>
    <w:uiPriority w:val="99"/>
    <w:rsid w:val="00A16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5335">
      <w:bodyDiv w:val="1"/>
      <w:marLeft w:val="0"/>
      <w:marRight w:val="0"/>
      <w:marTop w:val="0"/>
      <w:marBottom w:val="0"/>
      <w:divBdr>
        <w:top w:val="none" w:sz="0" w:space="0" w:color="auto"/>
        <w:left w:val="none" w:sz="0" w:space="0" w:color="auto"/>
        <w:bottom w:val="none" w:sz="0" w:space="0" w:color="auto"/>
        <w:right w:val="none" w:sz="0" w:space="0" w:color="auto"/>
      </w:divBdr>
    </w:div>
    <w:div w:id="31811192">
      <w:bodyDiv w:val="1"/>
      <w:marLeft w:val="0"/>
      <w:marRight w:val="0"/>
      <w:marTop w:val="0"/>
      <w:marBottom w:val="0"/>
      <w:divBdr>
        <w:top w:val="none" w:sz="0" w:space="0" w:color="auto"/>
        <w:left w:val="none" w:sz="0" w:space="0" w:color="auto"/>
        <w:bottom w:val="none" w:sz="0" w:space="0" w:color="auto"/>
        <w:right w:val="none" w:sz="0" w:space="0" w:color="auto"/>
      </w:divBdr>
    </w:div>
    <w:div w:id="126165307">
      <w:bodyDiv w:val="1"/>
      <w:marLeft w:val="0"/>
      <w:marRight w:val="0"/>
      <w:marTop w:val="0"/>
      <w:marBottom w:val="0"/>
      <w:divBdr>
        <w:top w:val="none" w:sz="0" w:space="0" w:color="auto"/>
        <w:left w:val="none" w:sz="0" w:space="0" w:color="auto"/>
        <w:bottom w:val="none" w:sz="0" w:space="0" w:color="auto"/>
        <w:right w:val="none" w:sz="0" w:space="0" w:color="auto"/>
      </w:divBdr>
    </w:div>
    <w:div w:id="236477941">
      <w:bodyDiv w:val="1"/>
      <w:marLeft w:val="0"/>
      <w:marRight w:val="0"/>
      <w:marTop w:val="0"/>
      <w:marBottom w:val="0"/>
      <w:divBdr>
        <w:top w:val="none" w:sz="0" w:space="0" w:color="auto"/>
        <w:left w:val="none" w:sz="0" w:space="0" w:color="auto"/>
        <w:bottom w:val="none" w:sz="0" w:space="0" w:color="auto"/>
        <w:right w:val="none" w:sz="0" w:space="0" w:color="auto"/>
      </w:divBdr>
    </w:div>
    <w:div w:id="254289223">
      <w:bodyDiv w:val="1"/>
      <w:marLeft w:val="0"/>
      <w:marRight w:val="0"/>
      <w:marTop w:val="0"/>
      <w:marBottom w:val="0"/>
      <w:divBdr>
        <w:top w:val="none" w:sz="0" w:space="0" w:color="auto"/>
        <w:left w:val="none" w:sz="0" w:space="0" w:color="auto"/>
        <w:bottom w:val="none" w:sz="0" w:space="0" w:color="auto"/>
        <w:right w:val="none" w:sz="0" w:space="0" w:color="auto"/>
      </w:divBdr>
      <w:divsChild>
        <w:div w:id="436482432">
          <w:marLeft w:val="0"/>
          <w:marRight w:val="0"/>
          <w:marTop w:val="0"/>
          <w:marBottom w:val="0"/>
          <w:divBdr>
            <w:top w:val="none" w:sz="0" w:space="0" w:color="auto"/>
            <w:left w:val="none" w:sz="0" w:space="0" w:color="auto"/>
            <w:bottom w:val="none" w:sz="0" w:space="0" w:color="auto"/>
            <w:right w:val="none" w:sz="0" w:space="0" w:color="auto"/>
          </w:divBdr>
        </w:div>
      </w:divsChild>
    </w:div>
    <w:div w:id="314648328">
      <w:bodyDiv w:val="1"/>
      <w:marLeft w:val="0"/>
      <w:marRight w:val="0"/>
      <w:marTop w:val="0"/>
      <w:marBottom w:val="0"/>
      <w:divBdr>
        <w:top w:val="none" w:sz="0" w:space="0" w:color="auto"/>
        <w:left w:val="none" w:sz="0" w:space="0" w:color="auto"/>
        <w:bottom w:val="none" w:sz="0" w:space="0" w:color="auto"/>
        <w:right w:val="none" w:sz="0" w:space="0" w:color="auto"/>
      </w:divBdr>
    </w:div>
    <w:div w:id="325472903">
      <w:bodyDiv w:val="1"/>
      <w:marLeft w:val="0"/>
      <w:marRight w:val="0"/>
      <w:marTop w:val="0"/>
      <w:marBottom w:val="0"/>
      <w:divBdr>
        <w:top w:val="none" w:sz="0" w:space="0" w:color="auto"/>
        <w:left w:val="none" w:sz="0" w:space="0" w:color="auto"/>
        <w:bottom w:val="none" w:sz="0" w:space="0" w:color="auto"/>
        <w:right w:val="none" w:sz="0" w:space="0" w:color="auto"/>
      </w:divBdr>
    </w:div>
    <w:div w:id="493225654">
      <w:bodyDiv w:val="1"/>
      <w:marLeft w:val="0"/>
      <w:marRight w:val="0"/>
      <w:marTop w:val="0"/>
      <w:marBottom w:val="0"/>
      <w:divBdr>
        <w:top w:val="none" w:sz="0" w:space="0" w:color="auto"/>
        <w:left w:val="none" w:sz="0" w:space="0" w:color="auto"/>
        <w:bottom w:val="none" w:sz="0" w:space="0" w:color="auto"/>
        <w:right w:val="none" w:sz="0" w:space="0" w:color="auto"/>
      </w:divBdr>
    </w:div>
    <w:div w:id="587078304">
      <w:bodyDiv w:val="1"/>
      <w:marLeft w:val="0"/>
      <w:marRight w:val="0"/>
      <w:marTop w:val="0"/>
      <w:marBottom w:val="0"/>
      <w:divBdr>
        <w:top w:val="none" w:sz="0" w:space="0" w:color="auto"/>
        <w:left w:val="none" w:sz="0" w:space="0" w:color="auto"/>
        <w:bottom w:val="none" w:sz="0" w:space="0" w:color="auto"/>
        <w:right w:val="none" w:sz="0" w:space="0" w:color="auto"/>
      </w:divBdr>
    </w:div>
    <w:div w:id="735738283">
      <w:bodyDiv w:val="1"/>
      <w:marLeft w:val="0"/>
      <w:marRight w:val="0"/>
      <w:marTop w:val="0"/>
      <w:marBottom w:val="0"/>
      <w:divBdr>
        <w:top w:val="none" w:sz="0" w:space="0" w:color="auto"/>
        <w:left w:val="none" w:sz="0" w:space="0" w:color="auto"/>
        <w:bottom w:val="none" w:sz="0" w:space="0" w:color="auto"/>
        <w:right w:val="none" w:sz="0" w:space="0" w:color="auto"/>
      </w:divBdr>
    </w:div>
    <w:div w:id="758139118">
      <w:bodyDiv w:val="1"/>
      <w:marLeft w:val="0"/>
      <w:marRight w:val="0"/>
      <w:marTop w:val="0"/>
      <w:marBottom w:val="0"/>
      <w:divBdr>
        <w:top w:val="none" w:sz="0" w:space="0" w:color="auto"/>
        <w:left w:val="none" w:sz="0" w:space="0" w:color="auto"/>
        <w:bottom w:val="none" w:sz="0" w:space="0" w:color="auto"/>
        <w:right w:val="none" w:sz="0" w:space="0" w:color="auto"/>
      </w:divBdr>
      <w:divsChild>
        <w:div w:id="1742554979">
          <w:marLeft w:val="0"/>
          <w:marRight w:val="0"/>
          <w:marTop w:val="0"/>
          <w:marBottom w:val="0"/>
          <w:divBdr>
            <w:top w:val="none" w:sz="0" w:space="0" w:color="auto"/>
            <w:left w:val="none" w:sz="0" w:space="0" w:color="auto"/>
            <w:bottom w:val="none" w:sz="0" w:space="0" w:color="auto"/>
            <w:right w:val="none" w:sz="0" w:space="0" w:color="auto"/>
          </w:divBdr>
        </w:div>
      </w:divsChild>
    </w:div>
    <w:div w:id="900291898">
      <w:bodyDiv w:val="1"/>
      <w:marLeft w:val="0"/>
      <w:marRight w:val="0"/>
      <w:marTop w:val="0"/>
      <w:marBottom w:val="0"/>
      <w:divBdr>
        <w:top w:val="none" w:sz="0" w:space="0" w:color="auto"/>
        <w:left w:val="none" w:sz="0" w:space="0" w:color="auto"/>
        <w:bottom w:val="none" w:sz="0" w:space="0" w:color="auto"/>
        <w:right w:val="none" w:sz="0" w:space="0" w:color="auto"/>
      </w:divBdr>
    </w:div>
    <w:div w:id="1000155821">
      <w:bodyDiv w:val="1"/>
      <w:marLeft w:val="0"/>
      <w:marRight w:val="0"/>
      <w:marTop w:val="0"/>
      <w:marBottom w:val="0"/>
      <w:divBdr>
        <w:top w:val="none" w:sz="0" w:space="0" w:color="auto"/>
        <w:left w:val="none" w:sz="0" w:space="0" w:color="auto"/>
        <w:bottom w:val="none" w:sz="0" w:space="0" w:color="auto"/>
        <w:right w:val="none" w:sz="0" w:space="0" w:color="auto"/>
      </w:divBdr>
    </w:div>
    <w:div w:id="1004935321">
      <w:bodyDiv w:val="1"/>
      <w:marLeft w:val="0"/>
      <w:marRight w:val="0"/>
      <w:marTop w:val="0"/>
      <w:marBottom w:val="0"/>
      <w:divBdr>
        <w:top w:val="none" w:sz="0" w:space="0" w:color="auto"/>
        <w:left w:val="none" w:sz="0" w:space="0" w:color="auto"/>
        <w:bottom w:val="none" w:sz="0" w:space="0" w:color="auto"/>
        <w:right w:val="none" w:sz="0" w:space="0" w:color="auto"/>
      </w:divBdr>
    </w:div>
    <w:div w:id="1015613732">
      <w:bodyDiv w:val="1"/>
      <w:marLeft w:val="0"/>
      <w:marRight w:val="0"/>
      <w:marTop w:val="0"/>
      <w:marBottom w:val="0"/>
      <w:divBdr>
        <w:top w:val="none" w:sz="0" w:space="0" w:color="auto"/>
        <w:left w:val="none" w:sz="0" w:space="0" w:color="auto"/>
        <w:bottom w:val="none" w:sz="0" w:space="0" w:color="auto"/>
        <w:right w:val="none" w:sz="0" w:space="0" w:color="auto"/>
      </w:divBdr>
    </w:div>
    <w:div w:id="1255430424">
      <w:bodyDiv w:val="1"/>
      <w:marLeft w:val="0"/>
      <w:marRight w:val="0"/>
      <w:marTop w:val="0"/>
      <w:marBottom w:val="0"/>
      <w:divBdr>
        <w:top w:val="none" w:sz="0" w:space="0" w:color="auto"/>
        <w:left w:val="none" w:sz="0" w:space="0" w:color="auto"/>
        <w:bottom w:val="none" w:sz="0" w:space="0" w:color="auto"/>
        <w:right w:val="none" w:sz="0" w:space="0" w:color="auto"/>
      </w:divBdr>
    </w:div>
    <w:div w:id="1277443672">
      <w:bodyDiv w:val="1"/>
      <w:marLeft w:val="0"/>
      <w:marRight w:val="0"/>
      <w:marTop w:val="0"/>
      <w:marBottom w:val="0"/>
      <w:divBdr>
        <w:top w:val="none" w:sz="0" w:space="0" w:color="auto"/>
        <w:left w:val="none" w:sz="0" w:space="0" w:color="auto"/>
        <w:bottom w:val="none" w:sz="0" w:space="0" w:color="auto"/>
        <w:right w:val="none" w:sz="0" w:space="0" w:color="auto"/>
      </w:divBdr>
    </w:div>
    <w:div w:id="1682513342">
      <w:bodyDiv w:val="1"/>
      <w:marLeft w:val="0"/>
      <w:marRight w:val="0"/>
      <w:marTop w:val="0"/>
      <w:marBottom w:val="0"/>
      <w:divBdr>
        <w:top w:val="none" w:sz="0" w:space="0" w:color="auto"/>
        <w:left w:val="none" w:sz="0" w:space="0" w:color="auto"/>
        <w:bottom w:val="none" w:sz="0" w:space="0" w:color="auto"/>
        <w:right w:val="none" w:sz="0" w:space="0" w:color="auto"/>
      </w:divBdr>
      <w:divsChild>
        <w:div w:id="1758358411">
          <w:marLeft w:val="0"/>
          <w:marRight w:val="0"/>
          <w:marTop w:val="0"/>
          <w:marBottom w:val="0"/>
          <w:divBdr>
            <w:top w:val="none" w:sz="0" w:space="0" w:color="auto"/>
            <w:left w:val="none" w:sz="0" w:space="0" w:color="auto"/>
            <w:bottom w:val="none" w:sz="0" w:space="0" w:color="auto"/>
            <w:right w:val="none" w:sz="0" w:space="0" w:color="auto"/>
          </w:divBdr>
        </w:div>
      </w:divsChild>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907063663">
      <w:bodyDiv w:val="1"/>
      <w:marLeft w:val="0"/>
      <w:marRight w:val="0"/>
      <w:marTop w:val="0"/>
      <w:marBottom w:val="0"/>
      <w:divBdr>
        <w:top w:val="none" w:sz="0" w:space="0" w:color="auto"/>
        <w:left w:val="none" w:sz="0" w:space="0" w:color="auto"/>
        <w:bottom w:val="none" w:sz="0" w:space="0" w:color="auto"/>
        <w:right w:val="none" w:sz="0" w:space="0" w:color="auto"/>
      </w:divBdr>
    </w:div>
    <w:div w:id="1970621461">
      <w:bodyDiv w:val="1"/>
      <w:marLeft w:val="0"/>
      <w:marRight w:val="0"/>
      <w:marTop w:val="0"/>
      <w:marBottom w:val="0"/>
      <w:divBdr>
        <w:top w:val="none" w:sz="0" w:space="0" w:color="auto"/>
        <w:left w:val="none" w:sz="0" w:space="0" w:color="auto"/>
        <w:bottom w:val="none" w:sz="0" w:space="0" w:color="auto"/>
        <w:right w:val="none" w:sz="0" w:space="0" w:color="auto"/>
      </w:divBdr>
    </w:div>
    <w:div w:id="2070615412">
      <w:bodyDiv w:val="1"/>
      <w:marLeft w:val="0"/>
      <w:marRight w:val="0"/>
      <w:marTop w:val="0"/>
      <w:marBottom w:val="0"/>
      <w:divBdr>
        <w:top w:val="none" w:sz="0" w:space="0" w:color="auto"/>
        <w:left w:val="none" w:sz="0" w:space="0" w:color="auto"/>
        <w:bottom w:val="none" w:sz="0" w:space="0" w:color="auto"/>
        <w:right w:val="none" w:sz="0" w:space="0" w:color="auto"/>
      </w:divBdr>
      <w:divsChild>
        <w:div w:id="9258926">
          <w:marLeft w:val="0"/>
          <w:marRight w:val="0"/>
          <w:marTop w:val="0"/>
          <w:marBottom w:val="0"/>
          <w:divBdr>
            <w:top w:val="none" w:sz="0" w:space="0" w:color="auto"/>
            <w:left w:val="none" w:sz="0" w:space="0" w:color="auto"/>
            <w:bottom w:val="none" w:sz="0" w:space="0" w:color="auto"/>
            <w:right w:val="none" w:sz="0" w:space="0" w:color="auto"/>
          </w:divBdr>
          <w:divsChild>
            <w:div w:id="294916617">
              <w:marLeft w:val="0"/>
              <w:marRight w:val="0"/>
              <w:marTop w:val="0"/>
              <w:marBottom w:val="0"/>
              <w:divBdr>
                <w:top w:val="none" w:sz="0" w:space="0" w:color="auto"/>
                <w:left w:val="none" w:sz="0" w:space="0" w:color="auto"/>
                <w:bottom w:val="none" w:sz="0" w:space="0" w:color="auto"/>
                <w:right w:val="none" w:sz="0" w:space="0" w:color="auto"/>
              </w:divBdr>
              <w:divsChild>
                <w:div w:id="526602756">
                  <w:marLeft w:val="0"/>
                  <w:marRight w:val="0"/>
                  <w:marTop w:val="0"/>
                  <w:marBottom w:val="0"/>
                  <w:divBdr>
                    <w:top w:val="none" w:sz="0" w:space="0" w:color="auto"/>
                    <w:left w:val="none" w:sz="0" w:space="0" w:color="auto"/>
                    <w:bottom w:val="none" w:sz="0" w:space="0" w:color="auto"/>
                    <w:right w:val="none" w:sz="0" w:space="0" w:color="auto"/>
                  </w:divBdr>
                  <w:divsChild>
                    <w:div w:id="18515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jgude@mt.gov" TargetMode="External"/><Relationship Id="rId18" Type="http://schemas.openxmlformats.org/officeDocument/2006/relationships/hyperlink" Target="mailto:doug.mcwhirter@wyo.gov" TargetMode="External"/><Relationship Id="rId26" Type="http://schemas.openxmlformats.org/officeDocument/2006/relationships/hyperlink" Target="https://www.usgs.gov/special-topics/lcmap/lcmap-data-access" TargetMode="External"/><Relationship Id="rId39" Type="http://schemas.openxmlformats.org/officeDocument/2006/relationships/hyperlink" Target="https://doi.org/10.1111/1365-2656.12495" TargetMode="External"/><Relationship Id="rId21" Type="http://schemas.openxmlformats.org/officeDocument/2006/relationships/hyperlink" Target="mailto:mark.hurley@idfg.idaho.gov" TargetMode="External"/><Relationship Id="rId34" Type="http://schemas.openxmlformats.org/officeDocument/2006/relationships/hyperlink" Target="https://doi.org/10.3389/fevo.2019.00325" TargetMode="External"/><Relationship Id="rId42" Type="http://schemas.openxmlformats.org/officeDocument/2006/relationships/hyperlink" Target="https://doi.org/https://doi.org/10.1002/ecs2.2380" TargetMode="External"/><Relationship Id="rId47" Type="http://schemas.openxmlformats.org/officeDocument/2006/relationships/hyperlink" Target="https://doi.org/https://doi.org/10.1002/fee.2145" TargetMode="External"/><Relationship Id="rId50" Type="http://schemas.openxmlformats.org/officeDocument/2006/relationships/hyperlink" Target="https://doi.org/10.1002/ecs2.3054" TargetMode="External"/><Relationship Id="rId55" Type="http://schemas.openxmlformats.org/officeDocument/2006/relationships/hyperlink" Target="https://doi.org/10.1139/cjz-2017-036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dan.macnulty@usu.edu" TargetMode="External"/><Relationship Id="rId29" Type="http://schemas.openxmlformats.org/officeDocument/2006/relationships/hyperlink" Target="https://gabezuckerman.shinyapps.io/interactiveMigTiming/" TargetMode="External"/><Relationship Id="rId11" Type="http://schemas.microsoft.com/office/2018/08/relationships/commentsExtensible" Target="commentsExtensible.xml"/><Relationship Id="rId24" Type="http://schemas.openxmlformats.org/officeDocument/2006/relationships/hyperlink" Target="https://cmr.earthdata.nasa.gov/search/concepts/C193529944-LPDAAC_ECS.html" TargetMode="External"/><Relationship Id="rId32" Type="http://schemas.openxmlformats.org/officeDocument/2006/relationships/hyperlink" Target="https://doi.org/https://doi.org/10.1111/ele.12772" TargetMode="External"/><Relationship Id="rId37" Type="http://schemas.openxmlformats.org/officeDocument/2006/relationships/hyperlink" Target="https://doi.org/10.1002/jwmg.917" TargetMode="External"/><Relationship Id="rId40" Type="http://schemas.openxmlformats.org/officeDocument/2006/relationships/hyperlink" Target="https://doi.org/https://doi.org/10.1016/0169-5347(88)90166-8" TargetMode="External"/><Relationship Id="rId45" Type="http://schemas.openxmlformats.org/officeDocument/2006/relationships/hyperlink" Target="https://doi.org/10.1126/science.aat0985" TargetMode="External"/><Relationship Id="rId53" Type="http://schemas.openxmlformats.org/officeDocument/2006/relationships/hyperlink" Target="http://irg.robitalec.ca/" TargetMode="External"/><Relationship Id="rId58" Type="http://schemas.openxmlformats.org/officeDocument/2006/relationships/hyperlink" Target="https://doi.org/https://doi.org/10.1111/j.2041-210X.2009.00001.x"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mailto:tony.mong@wyo.gov" TargetMode="External"/><Relationship Id="rId14" Type="http://schemas.openxmlformats.org/officeDocument/2006/relationships/hyperlink" Target="mailto:kproffitt@mt.gov" TargetMode="External"/><Relationship Id="rId22" Type="http://schemas.openxmlformats.org/officeDocument/2006/relationships/hyperlink" Target="mailto:eric.maichak@wyo.gov" TargetMode="External"/><Relationship Id="rId27" Type="http://schemas.openxmlformats.org/officeDocument/2006/relationships/hyperlink" Target="https://wgfd.wyo.gov/Wildlife-in-Wyoming/Geospatial-Data/Big-Game-GIS-Data" TargetMode="External"/><Relationship Id="rId30" Type="http://schemas.openxmlformats.org/officeDocument/2006/relationships/hyperlink" Target="https://www.python.org/" TargetMode="External"/><Relationship Id="rId35" Type="http://schemas.openxmlformats.org/officeDocument/2006/relationships/hyperlink" Target="https://doi.org/https://doi.org/10.1111/j.1365-2656.2010.01776.x" TargetMode="External"/><Relationship Id="rId43" Type="http://schemas.openxmlformats.org/officeDocument/2006/relationships/hyperlink" Target="https://doi.org/10.1098/rspb.2008.1088" TargetMode="External"/><Relationship Id="rId48" Type="http://schemas.openxmlformats.org/officeDocument/2006/relationships/hyperlink" Target="https://doi.org/10.7265/N5TB14TC" TargetMode="External"/><Relationship Id="rId56" Type="http://schemas.openxmlformats.org/officeDocument/2006/relationships/hyperlink" Target="https://doi.org/10.5067/MODIS/MOD09Q1.006" TargetMode="External"/><Relationship Id="rId8" Type="http://schemas.openxmlformats.org/officeDocument/2006/relationships/comments" Target="comments.xml"/><Relationship Id="rId51" Type="http://schemas.openxmlformats.org/officeDocument/2006/relationships/hyperlink" Target="https://doi.org/10.1111/j.1600-0706.2011.19844.x" TargetMode="External"/><Relationship Id="rId3" Type="http://schemas.openxmlformats.org/officeDocument/2006/relationships/styles" Target="styles.xml"/><Relationship Id="rId12" Type="http://schemas.openxmlformats.org/officeDocument/2006/relationships/hyperlink" Target="mailto:gzuckerman@berkeley.edu" TargetMode="External"/><Relationship Id="rId17" Type="http://schemas.openxmlformats.org/officeDocument/2006/relationships/hyperlink" Target="mailto:mkauffm1@uwyo.edu" TargetMode="External"/><Relationship Id="rId25" Type="http://schemas.openxmlformats.org/officeDocument/2006/relationships/hyperlink" Target="https://nsidc.org/data/g02158/versions/1" TargetMode="External"/><Relationship Id="rId33" Type="http://schemas.openxmlformats.org/officeDocument/2006/relationships/hyperlink" Target="https://www.jstor.org/stable/3803155" TargetMode="External"/><Relationship Id="rId38" Type="http://schemas.openxmlformats.org/officeDocument/2006/relationships/hyperlink" Target="https://doi.org/https://doi.org/10.1002/ecy.3321" TargetMode="External"/><Relationship Id="rId46" Type="http://schemas.openxmlformats.org/officeDocument/2006/relationships/hyperlink" Target="https://doi.org/https://doi.org/10.1002/ecy.3268" TargetMode="External"/><Relationship Id="rId59" Type="http://schemas.openxmlformats.org/officeDocument/2006/relationships/fontTable" Target="fontTable.xml"/><Relationship Id="rId20" Type="http://schemas.openxmlformats.org/officeDocument/2006/relationships/hyperlink" Target="mailto:eric_cole@fws.gov" TargetMode="External"/><Relationship Id="rId41" Type="http://schemas.openxmlformats.org/officeDocument/2006/relationships/hyperlink" Target="https://doi.org/https://doi.org/10.1016/j.rse.2017.06.031" TargetMode="External"/><Relationship Id="rId54" Type="http://schemas.openxmlformats.org/officeDocument/2006/relationships/hyperlink" Target="https://doi.org/10.1890/12-0245.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Daniel_stahler@nps.gov" TargetMode="External"/><Relationship Id="rId23" Type="http://schemas.openxmlformats.org/officeDocument/2006/relationships/hyperlink" Target="mailto:brandon.scurlock@wyo.gov" TargetMode="External"/><Relationship Id="rId28" Type="http://schemas.openxmlformats.org/officeDocument/2006/relationships/hyperlink" Target="https://github.com/gabezuckerman/Plasticity1/tree/main/covariates/feed/data" TargetMode="External"/><Relationship Id="rId36" Type="http://schemas.openxmlformats.org/officeDocument/2006/relationships/hyperlink" Target="https://doi.org/10.1186/s12864-019-6413-7" TargetMode="External"/><Relationship Id="rId49" Type="http://schemas.openxmlformats.org/officeDocument/2006/relationships/hyperlink" Target="https://doi.org/10.2307/3801180" TargetMode="External"/><Relationship Id="rId57" Type="http://schemas.openxmlformats.org/officeDocument/2006/relationships/hyperlink" Target="https://doi.org/https://doi.org/10.1890/12-0499.1" TargetMode="External"/><Relationship Id="rId10" Type="http://schemas.microsoft.com/office/2016/09/relationships/commentsIds" Target="commentsIds.xml"/><Relationship Id="rId31" Type="http://schemas.openxmlformats.org/officeDocument/2006/relationships/hyperlink" Target="https://wgfd.wyo.gov/Wildlife-in-Wyoming/Geospatial-Data/Big-Game-GIS-Data" TargetMode="External"/><Relationship Id="rId44" Type="http://schemas.openxmlformats.org/officeDocument/2006/relationships/hyperlink" Target="https://doi.org/https://doi.org/10.2193/0091-7648(2006)34%5B1280:ITMBOM%5D2.0.CO;2" TargetMode="External"/><Relationship Id="rId52" Type="http://schemas.openxmlformats.org/officeDocument/2006/relationships/hyperlink" Target="https://www.r-project.org/" TargetMode="External"/><Relationship Id="rId60"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24E45-00CB-4B40-BD2D-F2D17901E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25</Pages>
  <Words>10404</Words>
  <Characters>59308</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dc:creator>
  <cp:lastModifiedBy>Gabe Zuckerman</cp:lastModifiedBy>
  <cp:revision>25</cp:revision>
  <dcterms:created xsi:type="dcterms:W3CDTF">2023-01-05T23:08:00Z</dcterms:created>
  <dcterms:modified xsi:type="dcterms:W3CDTF">2023-01-06T17:53:00Z</dcterms:modified>
</cp:coreProperties>
</file>